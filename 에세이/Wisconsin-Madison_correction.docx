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ED" w:rsidRDefault="000639E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Consider something in your life you think goes unnoticed and write about why it's important to you. 650 words</w:t>
      </w:r>
    </w:p>
    <w:p w:rsidR="000639ED" w:rsidRDefault="000639ED"/>
    <w:p w:rsidR="001C6585" w:rsidRDefault="00AC39CA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look young. I appear innocent-looking. I am soft spoken. I am not macho. I am not </w:t>
      </w:r>
      <w:r>
        <w:rPr>
          <w:rFonts w:ascii="Times New Roman" w:hAnsi="Times New Roman" w:cs="Times New Roman"/>
          <w:sz w:val="24"/>
          <w:szCs w:val="24"/>
        </w:rPr>
        <w:t>rough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tough. I am not conservative</w:t>
      </w:r>
      <w:ins w:id="0" w:author="remst43@yahoo.com" w:date="2017-10-03T00:04:00Z">
        <w:r w:rsidR="00CD7C76">
          <w:rPr>
            <w:rFonts w:ascii="Times New Roman" w:hAnsi="Times New Roman" w:cs="Times New Roman"/>
            <w:sz w:val="24"/>
            <w:szCs w:val="24"/>
          </w:rPr>
          <w:t>(word choice?)</w:t>
        </w:r>
      </w:ins>
      <w:r>
        <w:rPr>
          <w:rFonts w:ascii="Times New Roman" w:hAnsi="Times New Roman" w:cs="Times New Roman" w:hint="eastAsia"/>
          <w:sz w:val="24"/>
          <w:szCs w:val="24"/>
        </w:rPr>
        <w:t xml:space="preserve">. I am an international student from South Korea </w:t>
      </w:r>
      <w:r>
        <w:rPr>
          <w:rFonts w:ascii="Times New Roman" w:hAnsi="Times New Roman" w:cs="Times New Roman"/>
          <w:sz w:val="24"/>
          <w:szCs w:val="24"/>
        </w:rPr>
        <w:t>studying</w:t>
      </w:r>
      <w:r>
        <w:rPr>
          <w:rFonts w:ascii="Times New Roman" w:hAnsi="Times New Roman" w:cs="Times New Roman" w:hint="eastAsia"/>
          <w:sz w:val="24"/>
          <w:szCs w:val="24"/>
        </w:rPr>
        <w:t xml:space="preserve"> computer science in the United States. I like to talk about my military experiences with </w:t>
      </w:r>
      <w:ins w:id="1" w:author="remst43@yahoo.com" w:date="2017-10-03T00:04:00Z">
        <w:r w:rsidR="00CD7C76">
          <w:rPr>
            <w:rFonts w:ascii="Times New Roman" w:hAnsi="Times New Roman" w:cs="Times New Roman"/>
            <w:sz w:val="24"/>
            <w:szCs w:val="24"/>
          </w:rPr>
          <w:t xml:space="preserve">my </w:t>
        </w:r>
      </w:ins>
      <w:r>
        <w:rPr>
          <w:rFonts w:ascii="Times New Roman" w:hAnsi="Times New Roman" w:cs="Times New Roman" w:hint="eastAsia"/>
          <w:sz w:val="24"/>
          <w:szCs w:val="24"/>
        </w:rPr>
        <w:t xml:space="preserve">American friends because they show much interest, are impressed and </w:t>
      </w:r>
      <w:r>
        <w:rPr>
          <w:rFonts w:ascii="Times New Roman" w:hAnsi="Times New Roman" w:cs="Times New Roman"/>
          <w:sz w:val="24"/>
          <w:szCs w:val="24"/>
        </w:rPr>
        <w:t>surprised</w:t>
      </w:r>
      <w:r>
        <w:rPr>
          <w:rFonts w:ascii="Times New Roman" w:hAnsi="Times New Roman" w:cs="Times New Roman" w:hint="eastAsia"/>
          <w:sz w:val="24"/>
          <w:szCs w:val="24"/>
        </w:rPr>
        <w:t xml:space="preserve"> as they never expect </w:t>
      </w:r>
      <w:ins w:id="2" w:author="remst43@yahoo.com" w:date="2017-10-03T00:05:00Z">
        <w:r w:rsidR="00CD7C76">
          <w:rPr>
            <w:rFonts w:ascii="Times New Roman" w:hAnsi="Times New Roman" w:cs="Times New Roman"/>
            <w:sz w:val="24"/>
            <w:szCs w:val="24"/>
          </w:rPr>
          <w:t>someone like me</w:t>
        </w:r>
      </w:ins>
      <w:del w:id="3" w:author="remst43@yahoo.com" w:date="2017-10-03T00:05:00Z">
        <w:r w:rsidDel="00CD7C76">
          <w:rPr>
            <w:rFonts w:ascii="Times New Roman" w:hAnsi="Times New Roman" w:cs="Times New Roman" w:hint="eastAsia"/>
            <w:sz w:val="24"/>
            <w:szCs w:val="24"/>
          </w:rPr>
          <w:delText>that I</w:delText>
        </w:r>
      </w:del>
      <w:r>
        <w:rPr>
          <w:rFonts w:ascii="Times New Roman" w:hAnsi="Times New Roman" w:cs="Times New Roman" w:hint="eastAsia"/>
          <w:sz w:val="24"/>
          <w:szCs w:val="24"/>
        </w:rPr>
        <w:t xml:space="preserve"> was once an active soldier. T</w:t>
      </w:r>
      <w:r w:rsidR="00F36200">
        <w:rPr>
          <w:rFonts w:ascii="Times New Roman" w:hAnsi="Times New Roman" w:cs="Times New Roman" w:hint="eastAsia"/>
          <w:sz w:val="24"/>
          <w:szCs w:val="24"/>
        </w:rPr>
        <w:t xml:space="preserve">he fact that I served two years in </w:t>
      </w:r>
      <w:r w:rsidR="00F36200">
        <w:rPr>
          <w:rFonts w:ascii="Times New Roman" w:hAnsi="Times New Roman" w:cs="Times New Roman"/>
          <w:sz w:val="24"/>
          <w:szCs w:val="24"/>
        </w:rPr>
        <w:t xml:space="preserve">the military of South Korea goes unnoticed </w:t>
      </w:r>
      <w:r w:rsidR="00F36200">
        <w:rPr>
          <w:rFonts w:ascii="Times New Roman" w:hAnsi="Times New Roman" w:cs="Times New Roman" w:hint="eastAsia"/>
          <w:sz w:val="24"/>
          <w:szCs w:val="24"/>
        </w:rPr>
        <w:t xml:space="preserve">by numerous people. </w:t>
      </w:r>
      <w:r>
        <w:rPr>
          <w:rFonts w:ascii="Times New Roman" w:hAnsi="Times New Roman" w:cs="Times New Roman" w:hint="eastAsia"/>
          <w:sz w:val="24"/>
          <w:szCs w:val="24"/>
        </w:rPr>
        <w:t xml:space="preserve">However, </w:t>
      </w:r>
      <w:r w:rsidR="003B390C">
        <w:rPr>
          <w:rFonts w:ascii="Times New Roman" w:hAnsi="Times New Roman" w:cs="Times New Roman" w:hint="eastAsia"/>
          <w:sz w:val="24"/>
          <w:szCs w:val="24"/>
        </w:rPr>
        <w:t xml:space="preserve">experiences I had in the South Korean army are very significant to me as the successful completion of military duty has shaped me into a better person and student. </w:t>
      </w:r>
    </w:p>
    <w:p w:rsidR="003B390C" w:rsidRDefault="003B390C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First of all, </w:t>
      </w:r>
      <w:r w:rsidR="006D14E5">
        <w:rPr>
          <w:rFonts w:ascii="Times New Roman" w:hAnsi="Times New Roman" w:cs="Times New Roman"/>
          <w:sz w:val="24"/>
          <w:szCs w:val="24"/>
        </w:rPr>
        <w:t xml:space="preserve">the military experience </w:t>
      </w:r>
      <w:r w:rsidR="006D14E5">
        <w:rPr>
          <w:rFonts w:ascii="Times New Roman" w:hAnsi="Times New Roman" w:cs="Times New Roman" w:hint="eastAsia"/>
          <w:sz w:val="24"/>
          <w:szCs w:val="24"/>
        </w:rPr>
        <w:t xml:space="preserve">made me </w:t>
      </w:r>
      <w:ins w:id="4" w:author="remst43@yahoo.com" w:date="2017-10-03T00:06:00Z">
        <w:r w:rsidR="004414D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6D14E5">
        <w:rPr>
          <w:rFonts w:ascii="Times New Roman" w:hAnsi="Times New Roman" w:cs="Times New Roman" w:hint="eastAsia"/>
          <w:sz w:val="24"/>
          <w:szCs w:val="24"/>
        </w:rPr>
        <w:t>more</w:t>
      </w:r>
      <w:r w:rsidR="004E718B">
        <w:rPr>
          <w:rFonts w:ascii="Times New Roman" w:hAnsi="Times New Roman" w:cs="Times New Roman" w:hint="eastAsia"/>
          <w:sz w:val="24"/>
          <w:szCs w:val="24"/>
        </w:rPr>
        <w:t xml:space="preserve"> independent person. Tough training, strict discipline and </w:t>
      </w:r>
      <w:r w:rsidR="004E718B">
        <w:rPr>
          <w:rFonts w:ascii="Times New Roman" w:hAnsi="Times New Roman" w:cs="Times New Roman"/>
          <w:sz w:val="24"/>
          <w:szCs w:val="24"/>
        </w:rPr>
        <w:t>etiquette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del w:id="5" w:author="remst43@yahoo.com" w:date="2017-10-03T00:06:00Z">
        <w:r w:rsidR="001C6585" w:rsidDel="004414D6">
          <w:rPr>
            <w:rFonts w:ascii="Times New Roman" w:hAnsi="Times New Roman" w:cs="Times New Roman" w:hint="eastAsia"/>
            <w:sz w:val="24"/>
            <w:szCs w:val="24"/>
          </w:rPr>
          <w:delText>had</w:delText>
        </w:r>
      </w:del>
      <w:r w:rsidR="004E718B">
        <w:rPr>
          <w:rFonts w:ascii="Times New Roman" w:hAnsi="Times New Roman" w:cs="Times New Roman" w:hint="eastAsia"/>
          <w:sz w:val="24"/>
          <w:szCs w:val="24"/>
        </w:rPr>
        <w:t xml:space="preserve">improved my </w:t>
      </w:r>
      <w:r w:rsidR="004E718B">
        <w:rPr>
          <w:rFonts w:ascii="Times New Roman" w:hAnsi="Times New Roman" w:cs="Times New Roman"/>
          <w:sz w:val="24"/>
          <w:szCs w:val="24"/>
        </w:rPr>
        <w:t>independence</w:t>
      </w:r>
      <w:r w:rsidR="004E718B">
        <w:rPr>
          <w:rFonts w:ascii="Times New Roman" w:hAnsi="Times New Roman" w:cs="Times New Roman" w:hint="eastAsia"/>
          <w:sz w:val="24"/>
          <w:szCs w:val="24"/>
        </w:rPr>
        <w:t xml:space="preserve"> and mental endurance. 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This independent mind has helped me </w:t>
      </w:r>
      <w:r w:rsidR="001C6585">
        <w:rPr>
          <w:rFonts w:ascii="Times New Roman" w:hAnsi="Times New Roman" w:cs="Times New Roman"/>
          <w:sz w:val="24"/>
          <w:szCs w:val="24"/>
        </w:rPr>
        <w:t>in great way</w:t>
      </w:r>
      <w:ins w:id="6" w:author="remst43@yahoo.com" w:date="2017-10-03T00:06:00Z">
        <w:r w:rsidR="004414D6">
          <w:rPr>
            <w:rFonts w:ascii="Times New Roman" w:hAnsi="Times New Roman" w:cs="Times New Roman"/>
            <w:sz w:val="24"/>
            <w:szCs w:val="24"/>
          </w:rPr>
          <w:t>s</w:t>
        </w:r>
      </w:ins>
      <w:r w:rsidR="001C6585">
        <w:rPr>
          <w:rFonts w:ascii="Times New Roman" w:hAnsi="Times New Roman" w:cs="Times New Roman"/>
          <w:sz w:val="24"/>
          <w:szCs w:val="24"/>
        </w:rPr>
        <w:t xml:space="preserve"> after 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I came back to </w:t>
      </w:r>
      <w:r w:rsidR="001C6585">
        <w:rPr>
          <w:rFonts w:ascii="Times New Roman" w:hAnsi="Times New Roman" w:cs="Times New Roman"/>
          <w:sz w:val="24"/>
          <w:szCs w:val="24"/>
        </w:rPr>
        <w:t>study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 in the United States. I could adapt to the new environment </w:t>
      </w:r>
      <w:r w:rsidR="007A35AE">
        <w:rPr>
          <w:rFonts w:ascii="Times New Roman" w:hAnsi="Times New Roman" w:cs="Times New Roman" w:hint="eastAsia"/>
          <w:sz w:val="24"/>
          <w:szCs w:val="24"/>
        </w:rPr>
        <w:t xml:space="preserve">more effectively as I shopped cost-effectively, managed household accounts, and searched </w:t>
      </w:r>
      <w:ins w:id="7" w:author="remst43@yahoo.com" w:date="2017-10-03T00:07:00Z">
        <w:r w:rsidR="004414D6">
          <w:rPr>
            <w:rFonts w:ascii="Times New Roman" w:hAnsi="Times New Roman" w:cs="Times New Roman"/>
            <w:sz w:val="24"/>
            <w:szCs w:val="24"/>
          </w:rPr>
          <w:t xml:space="preserve">for </w:t>
        </w:r>
      </w:ins>
      <w:r w:rsidR="007A35AE">
        <w:rPr>
          <w:rFonts w:ascii="Times New Roman" w:hAnsi="Times New Roman" w:cs="Times New Roman" w:hint="eastAsia"/>
          <w:sz w:val="24"/>
          <w:szCs w:val="24"/>
        </w:rPr>
        <w:t>good housing by myself. Going through tou</w:t>
      </w:r>
      <w:ins w:id="8" w:author="remst43@yahoo.com" w:date="2017-10-03T00:07:00Z">
        <w:r w:rsidR="004414D6">
          <w:rPr>
            <w:rFonts w:ascii="Times New Roman" w:hAnsi="Times New Roman" w:cs="Times New Roman"/>
            <w:sz w:val="24"/>
            <w:szCs w:val="24"/>
          </w:rPr>
          <w:t>gh</w:t>
        </w:r>
      </w:ins>
      <w:del w:id="9" w:author="remst43@yahoo.com" w:date="2017-10-03T00:07:00Z">
        <w:r w:rsidR="007A35AE" w:rsidDel="004414D6">
          <w:rPr>
            <w:rFonts w:ascii="Times New Roman" w:hAnsi="Times New Roman" w:cs="Times New Roman" w:hint="eastAsia"/>
            <w:sz w:val="24"/>
            <w:szCs w:val="24"/>
          </w:rPr>
          <w:delText>ch</w:delText>
        </w:r>
      </w:del>
      <w:r w:rsidR="007A35AE">
        <w:rPr>
          <w:rFonts w:ascii="Times New Roman" w:hAnsi="Times New Roman" w:cs="Times New Roman" w:hint="eastAsia"/>
          <w:sz w:val="24"/>
          <w:szCs w:val="24"/>
        </w:rPr>
        <w:t xml:space="preserve"> challenges and hardships in the army, </w:t>
      </w:r>
      <w:r w:rsidR="0021476D">
        <w:rPr>
          <w:rFonts w:ascii="Times New Roman" w:hAnsi="Times New Roman" w:cs="Times New Roman" w:hint="eastAsia"/>
          <w:sz w:val="24"/>
          <w:szCs w:val="24"/>
        </w:rPr>
        <w:t xml:space="preserve">I am very confident </w:t>
      </w:r>
      <w:r w:rsidR="0021476D">
        <w:rPr>
          <w:rFonts w:ascii="Times New Roman" w:hAnsi="Times New Roman" w:cs="Times New Roman"/>
          <w:sz w:val="24"/>
          <w:szCs w:val="24"/>
        </w:rPr>
        <w:t>that</w:t>
      </w:r>
      <w:r w:rsidR="0021476D">
        <w:rPr>
          <w:rFonts w:ascii="Times New Roman" w:hAnsi="Times New Roman" w:cs="Times New Roman" w:hint="eastAsia"/>
          <w:sz w:val="24"/>
          <w:szCs w:val="24"/>
        </w:rPr>
        <w:t xml:space="preserve"> I can easily 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adapt to any new environment and </w:t>
      </w:r>
      <w:r w:rsidR="002B10EA">
        <w:rPr>
          <w:rFonts w:ascii="Times New Roman" w:hAnsi="Times New Roman" w:cs="Times New Roman"/>
          <w:sz w:val="24"/>
          <w:szCs w:val="24"/>
        </w:rPr>
        <w:t>accommodate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 myself to sudden circumstances. The military experiences taught me how to </w:t>
      </w:r>
      <w:r w:rsidR="002B10EA">
        <w:rPr>
          <w:rFonts w:ascii="Times New Roman" w:hAnsi="Times New Roman" w:cs="Times New Roman"/>
          <w:sz w:val="24"/>
          <w:szCs w:val="24"/>
        </w:rPr>
        <w:t>“</w:t>
      </w:r>
      <w:r w:rsidR="002B10EA">
        <w:rPr>
          <w:rFonts w:ascii="Times New Roman" w:hAnsi="Times New Roman" w:cs="Times New Roman" w:hint="eastAsia"/>
          <w:sz w:val="24"/>
          <w:szCs w:val="24"/>
        </w:rPr>
        <w:t>survive the war</w:t>
      </w:r>
      <w:r w:rsidR="002B10EA">
        <w:rPr>
          <w:rFonts w:ascii="Times New Roman" w:hAnsi="Times New Roman" w:cs="Times New Roman"/>
          <w:sz w:val="24"/>
          <w:szCs w:val="24"/>
        </w:rPr>
        <w:t>”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 in the real society. That is a significant skill and asset </w:t>
      </w:r>
      <w:r w:rsidR="00271C22">
        <w:rPr>
          <w:rFonts w:ascii="Times New Roman" w:hAnsi="Times New Roman" w:cs="Times New Roman" w:hint="eastAsia"/>
          <w:sz w:val="24"/>
          <w:szCs w:val="24"/>
        </w:rPr>
        <w:t>I can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 obtain only from the military.</w:t>
      </w:r>
    </w:p>
    <w:p w:rsidR="002B10EA" w:rsidRDefault="00C473FE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Moreover, the military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woke me up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A2DDA">
        <w:rPr>
          <w:rFonts w:ascii="Times New Roman" w:hAnsi="Times New Roman" w:cs="Times New Roman" w:hint="eastAsia"/>
          <w:sz w:val="24"/>
          <w:szCs w:val="24"/>
        </w:rPr>
        <w:t xml:space="preserve">Before joining the army, my mind roamed about indeterminate future plans and </w:t>
      </w:r>
      <w:del w:id="10" w:author="remst43@yahoo.com" w:date="2017-10-03T00:07:00Z">
        <w:r w:rsidR="009A2DDA" w:rsidDel="004414D6">
          <w:rPr>
            <w:rFonts w:ascii="Times New Roman" w:hAnsi="Times New Roman" w:cs="Times New Roman" w:hint="eastAsia"/>
            <w:sz w:val="24"/>
            <w:szCs w:val="24"/>
          </w:rPr>
          <w:delText xml:space="preserve">lightless </w:delText>
        </w:r>
      </w:del>
      <w:ins w:id="11" w:author="remst43@yahoo.com" w:date="2017-10-03T00:07:00Z">
        <w:r w:rsidR="004414D6">
          <w:rPr>
            <w:rFonts w:ascii="Times New Roman" w:hAnsi="Times New Roman" w:cs="Times New Roman"/>
            <w:sz w:val="24"/>
            <w:szCs w:val="24"/>
          </w:rPr>
          <w:t>I wandered down a</w:t>
        </w:r>
      </w:ins>
      <w:ins w:id="12" w:author="remst43@yahoo.com" w:date="2017-10-03T00:09:00Z">
        <w:r w:rsidR="004414D6">
          <w:rPr>
            <w:rFonts w:ascii="Times New Roman" w:hAnsi="Times New Roman" w:cs="Times New Roman"/>
            <w:sz w:val="24"/>
            <w:szCs w:val="24"/>
          </w:rPr>
          <w:t>n</w:t>
        </w:r>
      </w:ins>
      <w:ins w:id="13" w:author="remst43@yahoo.com" w:date="2017-10-03T00:07:00Z">
        <w:r w:rsidR="004414D6">
          <w:rPr>
            <w:rFonts w:ascii="Times New Roman" w:hAnsi="Times New Roman" w:cs="Times New Roman"/>
            <w:sz w:val="24"/>
            <w:szCs w:val="24"/>
          </w:rPr>
          <w:t xml:space="preserve"> unclear</w:t>
        </w:r>
      </w:ins>
      <w:r w:rsidR="009A2DDA">
        <w:rPr>
          <w:rFonts w:ascii="Times New Roman" w:hAnsi="Times New Roman" w:cs="Times New Roman" w:hint="eastAsia"/>
          <w:sz w:val="24"/>
          <w:szCs w:val="24"/>
        </w:rPr>
        <w:t xml:space="preserve">path as I transferred from pharmacy school to </w:t>
      </w:r>
      <w:ins w:id="14" w:author="remst43@yahoo.com" w:date="2017-10-03T00:08:00Z">
        <w:r w:rsidR="004414D6">
          <w:rPr>
            <w:rFonts w:ascii="Times New Roman" w:hAnsi="Times New Roman" w:cs="Times New Roman"/>
            <w:sz w:val="24"/>
            <w:szCs w:val="24"/>
          </w:rPr>
          <w:t xml:space="preserve">my </w:t>
        </w:r>
      </w:ins>
      <w:r w:rsidR="009A2DDA">
        <w:rPr>
          <w:rFonts w:ascii="Times New Roman" w:hAnsi="Times New Roman" w:cs="Times New Roman" w:hint="eastAsia"/>
          <w:sz w:val="24"/>
          <w:szCs w:val="24"/>
        </w:rPr>
        <w:t xml:space="preserve">current university. I was completely lost in choosing </w:t>
      </w:r>
      <w:ins w:id="15" w:author="remst43@yahoo.com" w:date="2017-10-03T00:08:00Z">
        <w:r w:rsidR="004414D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9A2DDA">
        <w:rPr>
          <w:rFonts w:ascii="Times New Roman" w:hAnsi="Times New Roman" w:cs="Times New Roman" w:hint="eastAsia"/>
          <w:sz w:val="24"/>
          <w:szCs w:val="24"/>
        </w:rPr>
        <w:t xml:space="preserve">major, </w:t>
      </w:r>
      <w:r w:rsidR="00241126">
        <w:rPr>
          <w:rFonts w:ascii="Times New Roman" w:hAnsi="Times New Roman" w:cs="Times New Roman" w:hint="eastAsia"/>
          <w:sz w:val="24"/>
          <w:szCs w:val="24"/>
        </w:rPr>
        <w:t xml:space="preserve">finding academic interest and setting up </w:t>
      </w:r>
      <w:ins w:id="16" w:author="remst43@yahoo.com" w:date="2017-10-03T00:08:00Z">
        <w:r w:rsidR="004414D6">
          <w:rPr>
            <w:rFonts w:ascii="Times New Roman" w:hAnsi="Times New Roman" w:cs="Times New Roman"/>
            <w:sz w:val="24"/>
            <w:szCs w:val="24"/>
          </w:rPr>
          <w:t xml:space="preserve">my </w:t>
        </w:r>
      </w:ins>
      <w:r w:rsidR="00241126">
        <w:rPr>
          <w:rFonts w:ascii="Times New Roman" w:hAnsi="Times New Roman" w:cs="Times New Roman" w:hint="eastAsia"/>
          <w:sz w:val="24"/>
          <w:szCs w:val="24"/>
        </w:rPr>
        <w:t xml:space="preserve">actual future plan. During </w:t>
      </w:r>
      <w:ins w:id="17" w:author="remst43@yahoo.com" w:date="2017-10-03T00:09:00Z">
        <w:r w:rsidR="004414D6">
          <w:rPr>
            <w:rFonts w:ascii="Times New Roman" w:hAnsi="Times New Roman" w:cs="Times New Roman"/>
            <w:sz w:val="24"/>
            <w:szCs w:val="24"/>
          </w:rPr>
          <w:lastRenderedPageBreak/>
          <w:t xml:space="preserve">my </w:t>
        </w:r>
      </w:ins>
      <w:r w:rsidR="00241126">
        <w:rPr>
          <w:rFonts w:ascii="Times New Roman" w:hAnsi="Times New Roman" w:cs="Times New Roman" w:hint="eastAsia"/>
          <w:sz w:val="24"/>
          <w:szCs w:val="24"/>
        </w:rPr>
        <w:t xml:space="preserve">long time </w:t>
      </w:r>
      <w:ins w:id="18" w:author="remst43@yahoo.com" w:date="2017-10-03T00:09:00Z">
        <w:r w:rsidR="004414D6">
          <w:rPr>
            <w:rFonts w:ascii="Times New Roman" w:hAnsi="Times New Roman" w:cs="Times New Roman"/>
            <w:sz w:val="24"/>
            <w:szCs w:val="24"/>
          </w:rPr>
          <w:t>in</w:t>
        </w:r>
      </w:ins>
      <w:del w:id="19" w:author="remst43@yahoo.com" w:date="2017-10-03T00:09:00Z">
        <w:r w:rsidR="00241126" w:rsidDel="004414D6">
          <w:rPr>
            <w:rFonts w:ascii="Times New Roman" w:hAnsi="Times New Roman" w:cs="Times New Roman" w:hint="eastAsia"/>
            <w:sz w:val="24"/>
            <w:szCs w:val="24"/>
          </w:rPr>
          <w:delText>of</w:delText>
        </w:r>
      </w:del>
      <w:r w:rsidR="00241126">
        <w:rPr>
          <w:rFonts w:ascii="Times New Roman" w:hAnsi="Times New Roman" w:cs="Times New Roman" w:hint="eastAsia"/>
          <w:sz w:val="24"/>
          <w:szCs w:val="24"/>
        </w:rPr>
        <w:t xml:space="preserve"> the military service, 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I thought about upcoming challenges in the </w:t>
      </w:r>
      <w:r w:rsidR="00C73BC5">
        <w:rPr>
          <w:rFonts w:ascii="Times New Roman" w:hAnsi="Times New Roman" w:cs="Times New Roman"/>
          <w:sz w:val="24"/>
          <w:szCs w:val="24"/>
        </w:rPr>
        <w:t>society</w:t>
      </w:r>
      <w:r w:rsidR="00397CE7">
        <w:rPr>
          <w:rFonts w:ascii="Times New Roman" w:hAnsi="Times New Roman" w:cs="Times New Roman" w:hint="eastAsia"/>
          <w:sz w:val="24"/>
          <w:szCs w:val="24"/>
        </w:rPr>
        <w:t xml:space="preserve"> and realized I should 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live more </w:t>
      </w:r>
      <w:r w:rsidR="00C73BC5">
        <w:rPr>
          <w:rFonts w:ascii="Times New Roman" w:hAnsi="Times New Roman" w:cs="Times New Roman"/>
          <w:sz w:val="24"/>
          <w:szCs w:val="24"/>
        </w:rPr>
        <w:t>“</w:t>
      </w:r>
      <w:r w:rsidR="00C73BC5">
        <w:rPr>
          <w:rFonts w:ascii="Times New Roman" w:hAnsi="Times New Roman" w:cs="Times New Roman" w:hint="eastAsia"/>
          <w:sz w:val="24"/>
          <w:szCs w:val="24"/>
        </w:rPr>
        <w:t>seriously</w:t>
      </w:r>
      <w:r w:rsidR="00C73BC5">
        <w:rPr>
          <w:rFonts w:ascii="Times New Roman" w:hAnsi="Times New Roman" w:cs="Times New Roman"/>
          <w:sz w:val="24"/>
          <w:szCs w:val="24"/>
        </w:rPr>
        <w:t>”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 and passionately as a returning </w:t>
      </w:r>
      <w:r w:rsidR="00C73BC5">
        <w:rPr>
          <w:rFonts w:ascii="Times New Roman" w:hAnsi="Times New Roman" w:cs="Times New Roman"/>
          <w:sz w:val="24"/>
          <w:szCs w:val="24"/>
        </w:rPr>
        <w:t>university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 student. </w:t>
      </w:r>
      <w:r w:rsidR="00F83514">
        <w:rPr>
          <w:rFonts w:ascii="Times New Roman" w:hAnsi="Times New Roman" w:cs="Times New Roman" w:hint="eastAsia"/>
          <w:sz w:val="24"/>
          <w:szCs w:val="24"/>
        </w:rPr>
        <w:t>Because I had so much time to think and consider carefully in the military, I was able to find a perfect-fit major which is computer science since I love computers and programming. Consequently, the military e</w:t>
      </w:r>
      <w:r w:rsidR="005252E1">
        <w:rPr>
          <w:rFonts w:ascii="Times New Roman" w:hAnsi="Times New Roman" w:cs="Times New Roman" w:hint="eastAsia"/>
          <w:sz w:val="24"/>
          <w:szCs w:val="24"/>
        </w:rPr>
        <w:t xml:space="preserve">xperience encouraged me to ardently seek and learn </w:t>
      </w:r>
      <w:ins w:id="20" w:author="remst43@yahoo.com" w:date="2017-10-03T00:09:00Z">
        <w:r w:rsidR="004414D6">
          <w:rPr>
            <w:rFonts w:ascii="Times New Roman" w:hAnsi="Times New Roman" w:cs="Times New Roman"/>
            <w:sz w:val="24"/>
            <w:szCs w:val="24"/>
          </w:rPr>
          <w:t xml:space="preserve">my </w:t>
        </w:r>
      </w:ins>
      <w:r w:rsidR="005252E1">
        <w:rPr>
          <w:rFonts w:ascii="Times New Roman" w:hAnsi="Times New Roman" w:cs="Times New Roman" w:hint="eastAsia"/>
          <w:sz w:val="24"/>
          <w:szCs w:val="24"/>
        </w:rPr>
        <w:t xml:space="preserve">academic interest, and revived my dedication and devotion to the university education. </w:t>
      </w:r>
    </w:p>
    <w:p w:rsidR="006B27DA" w:rsidRDefault="006B27DA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Some argue that serving in the military is difficult, </w:t>
      </w:r>
      <w:ins w:id="21" w:author="remst43@yahoo.com" w:date="2017-10-03T00:10:00Z">
        <w:r w:rsidR="004414D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 w:hint="eastAsia"/>
          <w:sz w:val="24"/>
          <w:szCs w:val="24"/>
        </w:rPr>
        <w:t>wast</w:t>
      </w:r>
      <w:ins w:id="22" w:author="remst43@yahoo.com" w:date="2017-10-03T00:10:00Z">
        <w:r w:rsidR="004414D6">
          <w:rPr>
            <w:rFonts w:ascii="Times New Roman" w:hAnsi="Times New Roman" w:cs="Times New Roman"/>
            <w:sz w:val="24"/>
            <w:szCs w:val="24"/>
          </w:rPr>
          <w:t>e of</w:t>
        </w:r>
      </w:ins>
      <w:del w:id="23" w:author="remst43@yahoo.com" w:date="2017-10-03T00:10:00Z">
        <w:r w:rsidDel="004414D6">
          <w:rPr>
            <w:rFonts w:ascii="Times New Roman" w:hAnsi="Times New Roman" w:cs="Times New Roman" w:hint="eastAsia"/>
            <w:sz w:val="24"/>
            <w:szCs w:val="24"/>
          </w:rPr>
          <w:delText>ing</w:delText>
        </w:r>
      </w:del>
      <w:r>
        <w:rPr>
          <w:rFonts w:ascii="Times New Roman" w:hAnsi="Times New Roman" w:cs="Times New Roman" w:hint="eastAsia"/>
          <w:sz w:val="24"/>
          <w:szCs w:val="24"/>
        </w:rPr>
        <w:t xml:space="preserve"> time</w:t>
      </w:r>
      <w:del w:id="24" w:author="remst43@yahoo.com" w:date="2017-10-03T00:10:00Z">
        <w:r w:rsidDel="004414D6">
          <w:rPr>
            <w:rFonts w:ascii="Times New Roman" w:hAnsi="Times New Roman" w:cs="Times New Roman" w:hint="eastAsia"/>
            <w:sz w:val="24"/>
            <w:szCs w:val="24"/>
          </w:rPr>
          <w:delText>,</w:delText>
        </w:r>
      </w:del>
      <w:r>
        <w:rPr>
          <w:rFonts w:ascii="Times New Roman" w:hAnsi="Times New Roman" w:cs="Times New Roman" w:hint="eastAsia"/>
          <w:sz w:val="24"/>
          <w:szCs w:val="24"/>
        </w:rPr>
        <w:t xml:space="preserve"> and unprofitable. Their opinions may be </w:t>
      </w:r>
      <w:r>
        <w:rPr>
          <w:rFonts w:ascii="Times New Roman" w:hAnsi="Times New Roman" w:cs="Times New Roman"/>
          <w:sz w:val="24"/>
          <w:szCs w:val="24"/>
        </w:rPr>
        <w:t>true;</w:t>
      </w:r>
      <w:r>
        <w:rPr>
          <w:rFonts w:ascii="Times New Roman" w:hAnsi="Times New Roman" w:cs="Times New Roman" w:hint="eastAsia"/>
          <w:sz w:val="24"/>
          <w:szCs w:val="24"/>
        </w:rPr>
        <w:t xml:space="preserve"> however, it is very different in my case. </w:t>
      </w:r>
      <w:ins w:id="25" w:author="remst43@yahoo.com" w:date="2017-10-03T00:10:00Z">
        <w:r w:rsidR="004414D6">
          <w:rPr>
            <w:rFonts w:ascii="Times New Roman" w:hAnsi="Times New Roman" w:cs="Times New Roman"/>
            <w:sz w:val="24"/>
            <w:szCs w:val="24"/>
          </w:rPr>
          <w:t>Two</w:t>
        </w:r>
      </w:ins>
      <w:bookmarkStart w:id="26" w:name="_GoBack"/>
      <w:bookmarkEnd w:id="26"/>
      <w:del w:id="27" w:author="remst43@yahoo.com" w:date="2017-10-03T00:10:00Z">
        <w:r w:rsidDel="004414D6">
          <w:rPr>
            <w:rFonts w:ascii="Times New Roman" w:hAnsi="Times New Roman" w:cs="Times New Roman" w:hint="eastAsia"/>
            <w:sz w:val="24"/>
            <w:szCs w:val="24"/>
          </w:rPr>
          <w:delText>2</w:delText>
        </w:r>
      </w:del>
      <w:r>
        <w:rPr>
          <w:rFonts w:ascii="Times New Roman" w:hAnsi="Times New Roman" w:cs="Times New Roman" w:hint="eastAsia"/>
          <w:sz w:val="24"/>
          <w:szCs w:val="24"/>
        </w:rPr>
        <w:t xml:space="preserve"> years of military service has trulyshaped </w:t>
      </w:r>
      <w:r w:rsidR="00E83A44">
        <w:rPr>
          <w:rFonts w:ascii="Times New Roman" w:hAnsi="Times New Roman" w:cs="Times New Roman" w:hint="eastAsia"/>
          <w:sz w:val="24"/>
          <w:szCs w:val="24"/>
        </w:rPr>
        <w:t>who I am right now. I cannot ask anything more than that because the characteristics and skills built by the military experience will make me successful and competent prospective student at the University of Wisconsin-Madison.</w:t>
      </w:r>
    </w:p>
    <w:p w:rsidR="005252E1" w:rsidRPr="00027115" w:rsidRDefault="005252E1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sectPr w:rsidR="005252E1" w:rsidRPr="00027115" w:rsidSect="00FC6645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91A" w:rsidRDefault="0095391A" w:rsidP="000639ED">
      <w:r>
        <w:separator/>
      </w:r>
    </w:p>
  </w:endnote>
  <w:endnote w:type="continuationSeparator" w:id="1">
    <w:p w:rsidR="0095391A" w:rsidRDefault="0095391A" w:rsidP="00063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91A" w:rsidRDefault="0095391A" w:rsidP="000639ED">
      <w:r>
        <w:separator/>
      </w:r>
    </w:p>
  </w:footnote>
  <w:footnote w:type="continuationSeparator" w:id="1">
    <w:p w:rsidR="0095391A" w:rsidRDefault="0095391A" w:rsidP="000639ED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mst43@yahoo.com">
    <w15:presenceInfo w15:providerId="Windows Live" w15:userId="42e476993464a1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9ED"/>
    <w:rsid w:val="00027115"/>
    <w:rsid w:val="000639ED"/>
    <w:rsid w:val="001C6585"/>
    <w:rsid w:val="00203D6A"/>
    <w:rsid w:val="0021476D"/>
    <w:rsid w:val="00241126"/>
    <w:rsid w:val="00271C22"/>
    <w:rsid w:val="002B10EA"/>
    <w:rsid w:val="00397CE7"/>
    <w:rsid w:val="003A2AC6"/>
    <w:rsid w:val="003B390C"/>
    <w:rsid w:val="003B50A0"/>
    <w:rsid w:val="004414D6"/>
    <w:rsid w:val="004E718B"/>
    <w:rsid w:val="005252E1"/>
    <w:rsid w:val="00544158"/>
    <w:rsid w:val="005A5433"/>
    <w:rsid w:val="005B72AC"/>
    <w:rsid w:val="00690BF6"/>
    <w:rsid w:val="006B27DA"/>
    <w:rsid w:val="006D14E5"/>
    <w:rsid w:val="00731925"/>
    <w:rsid w:val="007A35AE"/>
    <w:rsid w:val="0095391A"/>
    <w:rsid w:val="00957675"/>
    <w:rsid w:val="009816AE"/>
    <w:rsid w:val="009A2DDA"/>
    <w:rsid w:val="009C676D"/>
    <w:rsid w:val="00AC39CA"/>
    <w:rsid w:val="00AE51DD"/>
    <w:rsid w:val="00C02CDB"/>
    <w:rsid w:val="00C473FE"/>
    <w:rsid w:val="00C73BC5"/>
    <w:rsid w:val="00CD7C76"/>
    <w:rsid w:val="00DC6DAB"/>
    <w:rsid w:val="00DD70CD"/>
    <w:rsid w:val="00E83A44"/>
    <w:rsid w:val="00ED6DFE"/>
    <w:rsid w:val="00EE22CF"/>
    <w:rsid w:val="00F36200"/>
    <w:rsid w:val="00F83514"/>
    <w:rsid w:val="00F87BFE"/>
    <w:rsid w:val="00FC6645"/>
    <w:rsid w:val="00FE6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9E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639ED"/>
  </w:style>
  <w:style w:type="paragraph" w:styleId="a4">
    <w:name w:val="footer"/>
    <w:basedOn w:val="a"/>
    <w:link w:val="Char0"/>
    <w:uiPriority w:val="99"/>
    <w:semiHidden/>
    <w:unhideWhenUsed/>
    <w:rsid w:val="000639E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639ED"/>
  </w:style>
  <w:style w:type="paragraph" w:styleId="a5">
    <w:name w:val="Balloon Text"/>
    <w:basedOn w:val="a"/>
    <w:link w:val="Char1"/>
    <w:uiPriority w:val="99"/>
    <w:semiHidden/>
    <w:unhideWhenUsed/>
    <w:rsid w:val="00CD7C76"/>
    <w:rPr>
      <w:rFonts w:ascii="Times New Roman" w:hAnsi="Times New Roman" w:cs="Times New Roman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7C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5years</dc:creator>
  <cp:keywords/>
  <dc:description/>
  <cp:lastModifiedBy>5years</cp:lastModifiedBy>
  <cp:revision>3</cp:revision>
  <dcterms:created xsi:type="dcterms:W3CDTF">2017-10-02T16:10:00Z</dcterms:created>
  <dcterms:modified xsi:type="dcterms:W3CDTF">2017-10-02T18:48:00Z</dcterms:modified>
</cp:coreProperties>
</file>