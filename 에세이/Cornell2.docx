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A2882" w14:textId="77777777" w:rsidR="000B4708" w:rsidRDefault="003A07F3">
      <w:r w:rsidRPr="003A07F3">
        <w:t>Tell us what you'd like to major in at Cornell, and why or how your past academic or work experience influenced your decision, and how transferring to Cornell would further your academic interests. (Please limit your response to 650 words.)</w:t>
      </w:r>
    </w:p>
    <w:p w14:paraId="3E80CE28" w14:textId="77777777" w:rsidR="003A07F3" w:rsidRDefault="003A07F3"/>
    <w:p w14:paraId="6E71A095" w14:textId="77777777" w:rsidR="003A07F3" w:rsidRDefault="009C1861" w:rsidP="00546065">
      <w:pPr>
        <w:spacing w:line="480" w:lineRule="auto"/>
        <w:ind w:firstLine="800"/>
        <w:rPr>
          <w:rFonts w:ascii="Times New Roman" w:hAnsi="Times New Roman" w:cs="Times New Roman"/>
          <w:sz w:val="24"/>
          <w:szCs w:val="24"/>
        </w:rPr>
      </w:pPr>
      <w:r>
        <w:rPr>
          <w:rFonts w:ascii="Times New Roman" w:hAnsi="Times New Roman" w:cs="Times New Roman"/>
          <w:sz w:val="24"/>
          <w:szCs w:val="24"/>
        </w:rPr>
        <w:t>Just freshly graduated from</w:t>
      </w:r>
      <w:del w:id="0" w:author="remst43@yahoo.com" w:date="2017-10-11T07:22:00Z">
        <w:r w:rsidDel="009C51C7">
          <w:rPr>
            <w:rFonts w:ascii="Times New Roman" w:hAnsi="Times New Roman" w:cs="Times New Roman"/>
            <w:sz w:val="24"/>
            <w:szCs w:val="24"/>
          </w:rPr>
          <w:delText xml:space="preserve"> my</w:delText>
        </w:r>
      </w:del>
      <w:r>
        <w:rPr>
          <w:rFonts w:ascii="Times New Roman" w:hAnsi="Times New Roman" w:cs="Times New Roman"/>
          <w:sz w:val="24"/>
          <w:szCs w:val="24"/>
        </w:rPr>
        <w:t xml:space="preserve"> high school</w:t>
      </w:r>
      <w:r w:rsidR="00F0311D">
        <w:rPr>
          <w:rFonts w:ascii="Times New Roman" w:hAnsi="Times New Roman" w:cs="Times New Roman"/>
          <w:sz w:val="24"/>
          <w:szCs w:val="24"/>
        </w:rPr>
        <w:t xml:space="preserve">, </w:t>
      </w:r>
      <w:r>
        <w:rPr>
          <w:rFonts w:ascii="Times New Roman" w:hAnsi="Times New Roman" w:cs="Times New Roman"/>
          <w:sz w:val="24"/>
          <w:szCs w:val="24"/>
        </w:rPr>
        <w:t xml:space="preserve">I started my first college life in Ohio Northern University. I </w:t>
      </w:r>
      <w:r w:rsidR="00981E41">
        <w:rPr>
          <w:rFonts w:ascii="Times New Roman" w:hAnsi="Times New Roman" w:cs="Times New Roman" w:hint="eastAsia"/>
          <w:sz w:val="24"/>
          <w:szCs w:val="24"/>
        </w:rPr>
        <w:t xml:space="preserve">was pursuing a degree as a </w:t>
      </w:r>
      <w:r>
        <w:rPr>
          <w:rFonts w:ascii="Times New Roman" w:hAnsi="Times New Roman" w:cs="Times New Roman"/>
          <w:sz w:val="24"/>
          <w:szCs w:val="24"/>
        </w:rPr>
        <w:t>Doctor of Pharmacy.</w:t>
      </w:r>
      <w:r w:rsidR="00981E41">
        <w:rPr>
          <w:rFonts w:ascii="Times New Roman" w:hAnsi="Times New Roman" w:cs="Times New Roman" w:hint="eastAsia"/>
          <w:sz w:val="24"/>
          <w:szCs w:val="24"/>
        </w:rPr>
        <w:t xml:space="preserve"> </w:t>
      </w:r>
      <w:ins w:id="1" w:author="remst43@yahoo.com" w:date="2017-10-11T07:23:00Z">
        <w:r w:rsidR="009C51C7">
          <w:rPr>
            <w:rFonts w:ascii="Times New Roman" w:hAnsi="Times New Roman" w:cs="Times New Roman"/>
            <w:sz w:val="24"/>
            <w:szCs w:val="24"/>
          </w:rPr>
          <w:t>After several semesters, m</w:t>
        </w:r>
      </w:ins>
      <w:del w:id="2" w:author="remst43@yahoo.com" w:date="2017-10-11T07:23:00Z">
        <w:r w:rsidR="00981E41" w:rsidDel="009C51C7">
          <w:rPr>
            <w:rFonts w:ascii="Times New Roman" w:hAnsi="Times New Roman" w:cs="Times New Roman" w:hint="eastAsia"/>
            <w:sz w:val="24"/>
            <w:szCs w:val="24"/>
          </w:rPr>
          <w:delText>M</w:delText>
        </w:r>
      </w:del>
      <w:r w:rsidR="00981E41">
        <w:rPr>
          <w:rFonts w:ascii="Times New Roman" w:hAnsi="Times New Roman" w:cs="Times New Roman" w:hint="eastAsia"/>
          <w:sz w:val="24"/>
          <w:szCs w:val="24"/>
        </w:rPr>
        <w:t xml:space="preserve">y </w:t>
      </w:r>
      <w:r w:rsidR="00981E41">
        <w:rPr>
          <w:rFonts w:ascii="Times New Roman" w:hAnsi="Times New Roman" w:cs="Times New Roman"/>
          <w:sz w:val="24"/>
          <w:szCs w:val="24"/>
        </w:rPr>
        <w:t>interest</w:t>
      </w:r>
      <w:r w:rsidR="00981E41">
        <w:rPr>
          <w:rFonts w:ascii="Times New Roman" w:hAnsi="Times New Roman" w:cs="Times New Roman" w:hint="eastAsia"/>
          <w:sz w:val="24"/>
          <w:szCs w:val="24"/>
        </w:rPr>
        <w:t xml:space="preserve"> in health care and pharmacy was gradually </w:t>
      </w:r>
      <w:r w:rsidR="00A455D4">
        <w:rPr>
          <w:rFonts w:ascii="Times New Roman" w:hAnsi="Times New Roman" w:cs="Times New Roman"/>
          <w:sz w:val="24"/>
          <w:szCs w:val="24"/>
        </w:rPr>
        <w:t>diminishin</w:t>
      </w:r>
      <w:r w:rsidR="00A455D4">
        <w:rPr>
          <w:rFonts w:ascii="Times New Roman" w:hAnsi="Times New Roman" w:cs="Times New Roman" w:hint="eastAsia"/>
          <w:sz w:val="24"/>
          <w:szCs w:val="24"/>
        </w:rPr>
        <w:t xml:space="preserve">g, and I </w:t>
      </w:r>
      <w:ins w:id="3" w:author="remst43@yahoo.com" w:date="2017-10-11T07:23:00Z">
        <w:r w:rsidR="009C51C7">
          <w:rPr>
            <w:rFonts w:ascii="Times New Roman" w:hAnsi="Times New Roman" w:cs="Times New Roman"/>
            <w:sz w:val="24"/>
            <w:szCs w:val="24"/>
          </w:rPr>
          <w:t xml:space="preserve">realized I had </w:t>
        </w:r>
      </w:ins>
      <w:r w:rsidR="00A455D4">
        <w:rPr>
          <w:rFonts w:ascii="Times New Roman" w:hAnsi="Times New Roman" w:cs="Times New Roman" w:hint="eastAsia"/>
          <w:sz w:val="24"/>
          <w:szCs w:val="24"/>
        </w:rPr>
        <w:t xml:space="preserve">selected this major without deep searching as I was </w:t>
      </w:r>
      <w:ins w:id="4" w:author="remst43@yahoo.com" w:date="2017-10-11T07:23:00Z">
        <w:r w:rsidR="009C51C7">
          <w:rPr>
            <w:rFonts w:ascii="Times New Roman" w:hAnsi="Times New Roman" w:cs="Times New Roman"/>
            <w:sz w:val="24"/>
            <w:szCs w:val="24"/>
          </w:rPr>
          <w:t xml:space="preserve">young and </w:t>
        </w:r>
      </w:ins>
      <w:r w:rsidR="00A455D4">
        <w:rPr>
          <w:rFonts w:ascii="Times New Roman" w:hAnsi="Times New Roman" w:cs="Times New Roman" w:hint="eastAsia"/>
          <w:sz w:val="24"/>
          <w:szCs w:val="24"/>
        </w:rPr>
        <w:t>immature</w:t>
      </w:r>
      <w:ins w:id="5" w:author="remst43@yahoo.com" w:date="2017-10-11T07:23:00Z">
        <w:r w:rsidR="009C51C7">
          <w:rPr>
            <w:rFonts w:ascii="Times New Roman" w:hAnsi="Times New Roman" w:cs="Times New Roman"/>
            <w:sz w:val="24"/>
            <w:szCs w:val="24"/>
          </w:rPr>
          <w:t xml:space="preserve"> at the time</w:t>
        </w:r>
      </w:ins>
      <w:r w:rsidR="00245491">
        <w:rPr>
          <w:rFonts w:ascii="Times New Roman" w:hAnsi="Times New Roman" w:cs="Times New Roman" w:hint="eastAsia"/>
          <w:sz w:val="24"/>
          <w:szCs w:val="24"/>
        </w:rPr>
        <w:t>.</w:t>
      </w:r>
      <w:ins w:id="6" w:author="remst43@yahoo.com" w:date="2017-10-11T07:24:00Z">
        <w:r w:rsidR="009C51C7">
          <w:rPr>
            <w:rFonts w:ascii="Times New Roman" w:hAnsi="Times New Roman" w:cs="Times New Roman"/>
            <w:sz w:val="24"/>
            <w:szCs w:val="24"/>
          </w:rPr>
          <w:t xml:space="preserve"> </w:t>
        </w:r>
      </w:ins>
      <w:del w:id="7" w:author="remst43@yahoo.com" w:date="2017-10-11T07:24:00Z">
        <w:r w:rsidR="00245491" w:rsidDel="009C51C7">
          <w:rPr>
            <w:rFonts w:ascii="Times New Roman" w:hAnsi="Times New Roman" w:cs="Times New Roman" w:hint="eastAsia"/>
            <w:sz w:val="24"/>
            <w:szCs w:val="24"/>
          </w:rPr>
          <w:delText xml:space="preserve"> </w:delText>
        </w:r>
        <w:r w:rsidR="00B11EAF" w:rsidDel="009C51C7">
          <w:rPr>
            <w:rFonts w:ascii="Times New Roman" w:hAnsi="Times New Roman" w:cs="Times New Roman" w:hint="eastAsia"/>
            <w:sz w:val="24"/>
            <w:szCs w:val="24"/>
          </w:rPr>
          <w:delText xml:space="preserve">Soon </w:delText>
        </w:r>
      </w:del>
      <w:r w:rsidR="00B11EAF">
        <w:rPr>
          <w:rFonts w:ascii="Times New Roman" w:hAnsi="Times New Roman" w:cs="Times New Roman" w:hint="eastAsia"/>
          <w:sz w:val="24"/>
          <w:szCs w:val="24"/>
        </w:rPr>
        <w:t xml:space="preserve">I realized </w:t>
      </w:r>
      <w:r w:rsidR="00A36ECE">
        <w:rPr>
          <w:rFonts w:ascii="Times New Roman" w:hAnsi="Times New Roman" w:cs="Times New Roman" w:hint="eastAsia"/>
          <w:sz w:val="24"/>
          <w:szCs w:val="24"/>
        </w:rPr>
        <w:t xml:space="preserve">that </w:t>
      </w:r>
      <w:r w:rsidR="00A455D4">
        <w:rPr>
          <w:rFonts w:ascii="Times New Roman" w:hAnsi="Times New Roman" w:cs="Times New Roman" w:hint="eastAsia"/>
          <w:sz w:val="24"/>
          <w:szCs w:val="24"/>
        </w:rPr>
        <w:t>the path was not for me</w:t>
      </w:r>
      <w:ins w:id="8" w:author="remst43@yahoo.com" w:date="2017-10-11T07:24:00Z">
        <w:r w:rsidR="009C51C7">
          <w:rPr>
            <w:rFonts w:ascii="Times New Roman" w:hAnsi="Times New Roman" w:cs="Times New Roman"/>
            <w:sz w:val="24"/>
            <w:szCs w:val="24"/>
          </w:rPr>
          <w:t>,</w:t>
        </w:r>
      </w:ins>
      <w:r w:rsidR="00A455D4">
        <w:rPr>
          <w:rFonts w:ascii="Times New Roman" w:hAnsi="Times New Roman" w:cs="Times New Roman" w:hint="eastAsia"/>
          <w:sz w:val="24"/>
          <w:szCs w:val="24"/>
        </w:rPr>
        <w:t xml:space="preserve"> and</w:t>
      </w:r>
      <w:r w:rsidR="00A36ECE">
        <w:rPr>
          <w:rFonts w:ascii="Times New Roman" w:hAnsi="Times New Roman" w:cs="Times New Roman" w:hint="eastAsia"/>
          <w:sz w:val="24"/>
          <w:szCs w:val="24"/>
        </w:rPr>
        <w:t xml:space="preserve"> I transferred to my cu</w:t>
      </w:r>
      <w:r w:rsidR="00546065">
        <w:rPr>
          <w:rFonts w:ascii="Times New Roman" w:hAnsi="Times New Roman" w:cs="Times New Roman" w:hint="eastAsia"/>
          <w:sz w:val="24"/>
          <w:szCs w:val="24"/>
        </w:rPr>
        <w:t>rrent university</w:t>
      </w:r>
      <w:r w:rsidR="00546065">
        <w:rPr>
          <w:rFonts w:ascii="Times New Roman" w:hAnsi="Times New Roman" w:cs="Times New Roman"/>
          <w:sz w:val="24"/>
          <w:szCs w:val="24"/>
        </w:rPr>
        <w:t>, University of Pittsburgh</w:t>
      </w:r>
      <w:r w:rsidR="00A455D4">
        <w:rPr>
          <w:rFonts w:ascii="Times New Roman" w:hAnsi="Times New Roman" w:cs="Times New Roman" w:hint="eastAsia"/>
          <w:sz w:val="24"/>
          <w:szCs w:val="24"/>
        </w:rPr>
        <w:t xml:space="preserve"> (Pitt) undecided about a new major</w:t>
      </w:r>
      <w:r w:rsidR="00546065">
        <w:rPr>
          <w:rFonts w:ascii="Times New Roman" w:hAnsi="Times New Roman" w:cs="Times New Roman" w:hint="eastAsia"/>
          <w:sz w:val="24"/>
          <w:szCs w:val="24"/>
        </w:rPr>
        <w:t>.</w:t>
      </w:r>
    </w:p>
    <w:p w14:paraId="182A5BFB" w14:textId="77777777" w:rsidR="00546065" w:rsidRDefault="00546065" w:rsidP="00546065">
      <w:pPr>
        <w:spacing w:line="480" w:lineRule="auto"/>
        <w:rPr>
          <w:rFonts w:ascii="Times New Roman" w:hAnsi="Times New Roman" w:cs="Times New Roman"/>
          <w:sz w:val="24"/>
          <w:szCs w:val="24"/>
        </w:rPr>
      </w:pPr>
      <w:r>
        <w:rPr>
          <w:rFonts w:ascii="Times New Roman" w:hAnsi="Times New Roman" w:cs="Times New Roman"/>
          <w:sz w:val="24"/>
          <w:szCs w:val="24"/>
        </w:rPr>
        <w:tab/>
        <w:t>Bec</w:t>
      </w:r>
      <w:r w:rsidR="00A601C4">
        <w:rPr>
          <w:rFonts w:ascii="Times New Roman" w:hAnsi="Times New Roman" w:cs="Times New Roman"/>
          <w:sz w:val="24"/>
          <w:szCs w:val="24"/>
        </w:rPr>
        <w:t>ause I had some natural science</w:t>
      </w:r>
      <w:r>
        <w:rPr>
          <w:rFonts w:ascii="Times New Roman" w:hAnsi="Times New Roman" w:cs="Times New Roman"/>
          <w:sz w:val="24"/>
          <w:szCs w:val="24"/>
        </w:rPr>
        <w:t xml:space="preserve"> background and Pitt has </w:t>
      </w:r>
      <w:r w:rsidR="00A601C4">
        <w:rPr>
          <w:rFonts w:ascii="Times New Roman" w:hAnsi="Times New Roman" w:cs="Times New Roman" w:hint="eastAsia"/>
          <w:sz w:val="24"/>
          <w:szCs w:val="24"/>
        </w:rPr>
        <w:t xml:space="preserve">a </w:t>
      </w:r>
      <w:r>
        <w:rPr>
          <w:rFonts w:ascii="Times New Roman" w:hAnsi="Times New Roman" w:cs="Times New Roman"/>
          <w:sz w:val="24"/>
          <w:szCs w:val="24"/>
        </w:rPr>
        <w:t xml:space="preserve">good reputation </w:t>
      </w:r>
      <w:r w:rsidR="006407CC">
        <w:rPr>
          <w:rFonts w:ascii="Times New Roman" w:hAnsi="Times New Roman" w:cs="Times New Roman"/>
          <w:sz w:val="24"/>
          <w:szCs w:val="24"/>
        </w:rPr>
        <w:t xml:space="preserve">for biological science, </w:t>
      </w:r>
      <w:r>
        <w:rPr>
          <w:rFonts w:ascii="Times New Roman" w:hAnsi="Times New Roman" w:cs="Times New Roman"/>
          <w:sz w:val="24"/>
          <w:szCs w:val="24"/>
        </w:rPr>
        <w:t xml:space="preserve">I first intended </w:t>
      </w:r>
      <w:r w:rsidR="00A601C4">
        <w:rPr>
          <w:rFonts w:ascii="Times New Roman" w:hAnsi="Times New Roman" w:cs="Times New Roman"/>
          <w:sz w:val="24"/>
          <w:szCs w:val="24"/>
        </w:rPr>
        <w:t>to purs</w:t>
      </w:r>
      <w:r w:rsidR="00A601C4">
        <w:rPr>
          <w:rFonts w:ascii="Times New Roman" w:hAnsi="Times New Roman" w:cs="Times New Roman" w:hint="eastAsia"/>
          <w:sz w:val="24"/>
          <w:szCs w:val="24"/>
        </w:rPr>
        <w:t>ue</w:t>
      </w:r>
      <w:r w:rsidR="006407CC">
        <w:rPr>
          <w:rFonts w:ascii="Times New Roman" w:hAnsi="Times New Roman" w:cs="Times New Roman"/>
          <w:sz w:val="24"/>
          <w:szCs w:val="24"/>
        </w:rPr>
        <w:t xml:space="preserve"> bi</w:t>
      </w:r>
      <w:r w:rsidR="00666961">
        <w:rPr>
          <w:rFonts w:ascii="Times New Roman" w:hAnsi="Times New Roman" w:cs="Times New Roman"/>
          <w:sz w:val="24"/>
          <w:szCs w:val="24"/>
        </w:rPr>
        <w:t>ology. However, I was unsure o</w:t>
      </w:r>
      <w:r w:rsidR="00BB2D4B">
        <w:rPr>
          <w:rFonts w:ascii="Times New Roman" w:hAnsi="Times New Roman" w:cs="Times New Roman" w:hint="eastAsia"/>
          <w:sz w:val="24"/>
          <w:szCs w:val="24"/>
        </w:rPr>
        <w:t xml:space="preserve">f </w:t>
      </w:r>
      <w:r w:rsidR="00BB2D4B">
        <w:rPr>
          <w:rFonts w:ascii="Times New Roman" w:hAnsi="Times New Roman" w:cs="Times New Roman"/>
          <w:sz w:val="24"/>
          <w:szCs w:val="24"/>
        </w:rPr>
        <w:t>what</w:t>
      </w:r>
      <w:r w:rsidR="00BB2D4B">
        <w:rPr>
          <w:rFonts w:ascii="Times New Roman" w:hAnsi="Times New Roman" w:cs="Times New Roman" w:hint="eastAsia"/>
          <w:sz w:val="24"/>
          <w:szCs w:val="24"/>
        </w:rPr>
        <w:t xml:space="preserve"> I could do with a biology degree and</w:t>
      </w:r>
      <w:r w:rsidR="00A601C4">
        <w:rPr>
          <w:rFonts w:ascii="Times New Roman" w:hAnsi="Times New Roman" w:cs="Times New Roman" w:hint="eastAsia"/>
          <w:sz w:val="24"/>
          <w:szCs w:val="24"/>
        </w:rPr>
        <w:t xml:space="preserve"> was</w:t>
      </w:r>
      <w:r w:rsidR="00BB2D4B">
        <w:rPr>
          <w:rFonts w:ascii="Times New Roman" w:hAnsi="Times New Roman" w:cs="Times New Roman" w:hint="eastAsia"/>
          <w:sz w:val="24"/>
          <w:szCs w:val="24"/>
        </w:rPr>
        <w:t xml:space="preserve"> very skeptical about my interest in biology and other rela</w:t>
      </w:r>
      <w:r w:rsidR="00C932EC">
        <w:rPr>
          <w:rFonts w:ascii="Times New Roman" w:hAnsi="Times New Roman" w:cs="Times New Roman" w:hint="eastAsia"/>
          <w:sz w:val="24"/>
          <w:szCs w:val="24"/>
        </w:rPr>
        <w:t xml:space="preserve">ted fields. As I could not make a decision, my academic advisor suggested </w:t>
      </w:r>
      <w:r w:rsidR="00A601C4">
        <w:rPr>
          <w:rFonts w:ascii="Times New Roman" w:hAnsi="Times New Roman" w:cs="Times New Roman" w:hint="eastAsia"/>
          <w:sz w:val="24"/>
          <w:szCs w:val="24"/>
        </w:rPr>
        <w:t xml:space="preserve">I </w:t>
      </w:r>
      <w:r w:rsidR="00C932EC">
        <w:rPr>
          <w:rFonts w:ascii="Times New Roman" w:hAnsi="Times New Roman" w:cs="Times New Roman" w:hint="eastAsia"/>
          <w:sz w:val="24"/>
          <w:szCs w:val="24"/>
        </w:rPr>
        <w:t xml:space="preserve">take </w:t>
      </w:r>
      <w:r w:rsidR="00A601C4">
        <w:rPr>
          <w:rFonts w:ascii="Times New Roman" w:hAnsi="Times New Roman" w:cs="Times New Roman" w:hint="eastAsia"/>
          <w:sz w:val="24"/>
          <w:szCs w:val="24"/>
        </w:rPr>
        <w:t>an</w:t>
      </w:r>
      <w:r w:rsidR="00C932EC">
        <w:rPr>
          <w:rFonts w:ascii="Times New Roman" w:hAnsi="Times New Roman" w:cs="Times New Roman" w:hint="eastAsia"/>
          <w:sz w:val="24"/>
          <w:szCs w:val="24"/>
        </w:rPr>
        <w:t xml:space="preserve"> Intro to Computer </w:t>
      </w:r>
      <w:r w:rsidR="003C5EF5">
        <w:rPr>
          <w:rFonts w:ascii="Times New Roman" w:hAnsi="Times New Roman" w:cs="Times New Roman" w:hint="eastAsia"/>
          <w:sz w:val="24"/>
          <w:szCs w:val="24"/>
        </w:rPr>
        <w:t>Programming</w:t>
      </w:r>
      <w:r w:rsidR="00A15ADD">
        <w:rPr>
          <w:rFonts w:ascii="Times New Roman" w:hAnsi="Times New Roman" w:cs="Times New Roman" w:hint="eastAsia"/>
          <w:sz w:val="24"/>
          <w:szCs w:val="24"/>
        </w:rPr>
        <w:t xml:space="preserve">. I had my first programming </w:t>
      </w:r>
      <w:r w:rsidR="00A15ADD">
        <w:rPr>
          <w:rFonts w:ascii="Times New Roman" w:hAnsi="Times New Roman" w:cs="Times New Roman"/>
          <w:sz w:val="24"/>
          <w:szCs w:val="24"/>
        </w:rPr>
        <w:t>experience</w:t>
      </w:r>
      <w:r w:rsidR="00A15ADD">
        <w:rPr>
          <w:rFonts w:ascii="Times New Roman" w:hAnsi="Times New Roman" w:cs="Times New Roman" w:hint="eastAsia"/>
          <w:sz w:val="24"/>
          <w:szCs w:val="24"/>
        </w:rPr>
        <w:t xml:space="preserve"> </w:t>
      </w:r>
      <w:r w:rsidR="00A601C4">
        <w:rPr>
          <w:rFonts w:ascii="Times New Roman" w:hAnsi="Times New Roman" w:cs="Times New Roman" w:hint="eastAsia"/>
          <w:sz w:val="24"/>
          <w:szCs w:val="24"/>
        </w:rPr>
        <w:t>in</w:t>
      </w:r>
      <w:r w:rsidR="00A15ADD">
        <w:rPr>
          <w:rFonts w:ascii="Times New Roman" w:hAnsi="Times New Roman" w:cs="Times New Roman" w:hint="eastAsia"/>
          <w:sz w:val="24"/>
          <w:szCs w:val="24"/>
        </w:rPr>
        <w:t xml:space="preserve"> th</w:t>
      </w:r>
      <w:r w:rsidR="00BF43BC">
        <w:rPr>
          <w:rFonts w:ascii="Times New Roman" w:hAnsi="Times New Roman" w:cs="Times New Roman" w:hint="eastAsia"/>
          <w:sz w:val="24"/>
          <w:szCs w:val="24"/>
        </w:rPr>
        <w:t>at</w:t>
      </w:r>
      <w:r w:rsidR="00A15ADD">
        <w:rPr>
          <w:rFonts w:ascii="Times New Roman" w:hAnsi="Times New Roman" w:cs="Times New Roman" w:hint="eastAsia"/>
          <w:sz w:val="24"/>
          <w:szCs w:val="24"/>
        </w:rPr>
        <w:t xml:space="preserve"> class an</w:t>
      </w:r>
      <w:r w:rsidR="00ED75A2">
        <w:rPr>
          <w:rFonts w:ascii="Times New Roman" w:hAnsi="Times New Roman" w:cs="Times New Roman" w:hint="eastAsia"/>
          <w:sz w:val="24"/>
          <w:szCs w:val="24"/>
        </w:rPr>
        <w:t xml:space="preserve">d the new seed of future academic interest and </w:t>
      </w:r>
      <w:r w:rsidR="00ED75A2">
        <w:rPr>
          <w:rFonts w:ascii="Times New Roman" w:hAnsi="Times New Roman" w:cs="Times New Roman"/>
          <w:sz w:val="24"/>
          <w:szCs w:val="24"/>
        </w:rPr>
        <w:t>passion</w:t>
      </w:r>
      <w:r w:rsidR="00ED75A2">
        <w:rPr>
          <w:rFonts w:ascii="Times New Roman" w:hAnsi="Times New Roman" w:cs="Times New Roman" w:hint="eastAsia"/>
          <w:sz w:val="24"/>
          <w:szCs w:val="24"/>
        </w:rPr>
        <w:t xml:space="preserve"> sprouted at that time. </w:t>
      </w:r>
      <w:r w:rsidR="00B905DF">
        <w:rPr>
          <w:rFonts w:ascii="Times New Roman" w:hAnsi="Times New Roman" w:cs="Times New Roman" w:hint="eastAsia"/>
          <w:sz w:val="24"/>
          <w:szCs w:val="24"/>
        </w:rPr>
        <w:t>Shortly after this transfer</w:t>
      </w:r>
      <w:ins w:id="9" w:author="remst43@yahoo.com" w:date="2017-10-11T07:24:00Z">
        <w:r w:rsidR="00DD388B">
          <w:rPr>
            <w:rFonts w:ascii="Times New Roman" w:hAnsi="Times New Roman" w:cs="Times New Roman"/>
            <w:sz w:val="24"/>
            <w:szCs w:val="24"/>
          </w:rPr>
          <w:t xml:space="preserve"> to Pitt</w:t>
        </w:r>
      </w:ins>
      <w:r w:rsidR="00B905DF">
        <w:rPr>
          <w:rFonts w:ascii="Times New Roman" w:hAnsi="Times New Roman" w:cs="Times New Roman" w:hint="eastAsia"/>
          <w:sz w:val="24"/>
          <w:szCs w:val="24"/>
        </w:rPr>
        <w:t>, I had to return to my home country, South Korea in order to fulfill</w:t>
      </w:r>
      <w:r w:rsidR="00A601C4">
        <w:rPr>
          <w:rFonts w:ascii="Times New Roman" w:hAnsi="Times New Roman" w:cs="Times New Roman" w:hint="eastAsia"/>
          <w:sz w:val="24"/>
          <w:szCs w:val="24"/>
        </w:rPr>
        <w:t xml:space="preserve"> two </w:t>
      </w:r>
      <w:r w:rsidR="00A601C4">
        <w:rPr>
          <w:rFonts w:ascii="Times New Roman" w:hAnsi="Times New Roman" w:cs="Times New Roman"/>
          <w:sz w:val="24"/>
          <w:szCs w:val="24"/>
        </w:rPr>
        <w:t>year</w:t>
      </w:r>
      <w:ins w:id="10" w:author="remst43@yahoo.com" w:date="2017-10-11T07:24:00Z">
        <w:r w:rsidR="00DD388B">
          <w:rPr>
            <w:rFonts w:ascii="Times New Roman" w:hAnsi="Times New Roman" w:cs="Times New Roman"/>
            <w:sz w:val="24"/>
            <w:szCs w:val="24"/>
          </w:rPr>
          <w:t>s</w:t>
        </w:r>
      </w:ins>
      <w:r w:rsidR="00A601C4">
        <w:rPr>
          <w:rFonts w:ascii="Times New Roman" w:hAnsi="Times New Roman" w:cs="Times New Roman"/>
          <w:sz w:val="24"/>
          <w:szCs w:val="24"/>
        </w:rPr>
        <w:t xml:space="preserve"> of</w:t>
      </w:r>
      <w:r w:rsidR="00B905DF">
        <w:rPr>
          <w:rFonts w:ascii="Times New Roman" w:hAnsi="Times New Roman" w:cs="Times New Roman" w:hint="eastAsia"/>
          <w:sz w:val="24"/>
          <w:szCs w:val="24"/>
        </w:rPr>
        <w:t xml:space="preserve"> </w:t>
      </w:r>
      <w:r w:rsidR="00A601C4">
        <w:rPr>
          <w:rFonts w:ascii="Times New Roman" w:hAnsi="Times New Roman" w:cs="Times New Roman" w:hint="eastAsia"/>
          <w:sz w:val="24"/>
          <w:szCs w:val="24"/>
        </w:rPr>
        <w:t xml:space="preserve">mandatory </w:t>
      </w:r>
      <w:r w:rsidR="00B905DF">
        <w:rPr>
          <w:rFonts w:ascii="Times New Roman" w:hAnsi="Times New Roman" w:cs="Times New Roman" w:hint="eastAsia"/>
          <w:sz w:val="24"/>
          <w:szCs w:val="24"/>
        </w:rPr>
        <w:t xml:space="preserve">military duty. </w:t>
      </w:r>
    </w:p>
    <w:p w14:paraId="2C177CBC" w14:textId="77777777" w:rsidR="00B905DF" w:rsidRDefault="00B905DF" w:rsidP="00546065">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The period </w:t>
      </w:r>
      <w:r w:rsidR="00A34F81">
        <w:rPr>
          <w:rFonts w:ascii="Times New Roman" w:hAnsi="Times New Roman" w:cs="Times New Roman" w:hint="eastAsia"/>
          <w:sz w:val="24"/>
          <w:szCs w:val="24"/>
        </w:rPr>
        <w:t xml:space="preserve">of the </w:t>
      </w:r>
      <w:r w:rsidR="00A34F81">
        <w:rPr>
          <w:rFonts w:ascii="Times New Roman" w:hAnsi="Times New Roman" w:cs="Times New Roman"/>
          <w:sz w:val="24"/>
          <w:szCs w:val="24"/>
        </w:rPr>
        <w:t>military</w:t>
      </w:r>
      <w:r w:rsidR="00A34F81">
        <w:rPr>
          <w:rFonts w:ascii="Times New Roman" w:hAnsi="Times New Roman" w:cs="Times New Roman" w:hint="eastAsia"/>
          <w:sz w:val="24"/>
          <w:szCs w:val="24"/>
        </w:rPr>
        <w:t xml:space="preserve"> service </w:t>
      </w:r>
      <w:r w:rsidR="00A34F81">
        <w:rPr>
          <w:rFonts w:ascii="Times New Roman" w:hAnsi="Times New Roman" w:cs="Times New Roman"/>
          <w:sz w:val="24"/>
          <w:szCs w:val="24"/>
        </w:rPr>
        <w:t>became</w:t>
      </w:r>
      <w:r w:rsidR="00A34F81">
        <w:rPr>
          <w:rFonts w:ascii="Times New Roman" w:hAnsi="Times New Roman" w:cs="Times New Roman" w:hint="eastAsia"/>
          <w:sz w:val="24"/>
          <w:szCs w:val="24"/>
        </w:rPr>
        <w:t xml:space="preserve"> very </w:t>
      </w:r>
      <w:r w:rsidR="00A34F81">
        <w:rPr>
          <w:rFonts w:ascii="Times New Roman" w:hAnsi="Times New Roman" w:cs="Times New Roman"/>
          <w:sz w:val="24"/>
          <w:szCs w:val="24"/>
        </w:rPr>
        <w:t>significant</w:t>
      </w:r>
      <w:r w:rsidR="00A34F81">
        <w:rPr>
          <w:rFonts w:ascii="Times New Roman" w:hAnsi="Times New Roman" w:cs="Times New Roman" w:hint="eastAsia"/>
          <w:sz w:val="24"/>
          <w:szCs w:val="24"/>
        </w:rPr>
        <w:t xml:space="preserve"> to me as the military </w:t>
      </w:r>
      <w:r w:rsidR="00A34F81">
        <w:rPr>
          <w:rFonts w:ascii="Times New Roman" w:hAnsi="Times New Roman" w:cs="Times New Roman"/>
          <w:sz w:val="24"/>
          <w:szCs w:val="24"/>
        </w:rPr>
        <w:t>“enlightened</w:t>
      </w:r>
      <w:r w:rsidR="00A34F81">
        <w:rPr>
          <w:rFonts w:ascii="Times New Roman" w:hAnsi="Times New Roman" w:cs="Times New Roman" w:hint="eastAsia"/>
          <w:sz w:val="24"/>
          <w:szCs w:val="24"/>
        </w:rPr>
        <w:t xml:space="preserve"> me</w:t>
      </w:r>
      <w:r w:rsidR="00A34F81">
        <w:rPr>
          <w:rFonts w:ascii="Times New Roman" w:hAnsi="Times New Roman" w:cs="Times New Roman"/>
          <w:sz w:val="24"/>
          <w:szCs w:val="24"/>
        </w:rPr>
        <w:t>”</w:t>
      </w:r>
      <w:r w:rsidR="00A34F81">
        <w:rPr>
          <w:rFonts w:ascii="Times New Roman" w:hAnsi="Times New Roman" w:cs="Times New Roman" w:hint="eastAsia"/>
          <w:sz w:val="24"/>
          <w:szCs w:val="24"/>
        </w:rPr>
        <w:t xml:space="preserve">. </w:t>
      </w:r>
      <w:r w:rsidR="00A34F81">
        <w:rPr>
          <w:rFonts w:ascii="Times New Roman" w:hAnsi="Times New Roman" w:cs="Times New Roman"/>
          <w:sz w:val="24"/>
          <w:szCs w:val="24"/>
        </w:rPr>
        <w:t>I</w:t>
      </w:r>
      <w:r w:rsidR="00A601C4">
        <w:rPr>
          <w:rFonts w:ascii="Times New Roman" w:hAnsi="Times New Roman" w:cs="Times New Roman" w:hint="eastAsia"/>
          <w:sz w:val="24"/>
          <w:szCs w:val="24"/>
        </w:rPr>
        <w:t xml:space="preserve"> had</w:t>
      </w:r>
      <w:r w:rsidR="00A34F81">
        <w:rPr>
          <w:rFonts w:ascii="Times New Roman" w:hAnsi="Times New Roman" w:cs="Times New Roman"/>
          <w:sz w:val="24"/>
          <w:szCs w:val="24"/>
        </w:rPr>
        <w:t xml:space="preserve"> wandered down an unclear</w:t>
      </w:r>
      <w:r w:rsidR="00A34F81">
        <w:rPr>
          <w:rFonts w:ascii="Times New Roman" w:hAnsi="Times New Roman" w:cs="Times New Roman" w:hint="eastAsia"/>
          <w:sz w:val="24"/>
          <w:szCs w:val="24"/>
        </w:rPr>
        <w:t xml:space="preserve"> path as I </w:t>
      </w:r>
      <w:r w:rsidR="00A601C4">
        <w:rPr>
          <w:rFonts w:ascii="Times New Roman" w:hAnsi="Times New Roman" w:cs="Times New Roman" w:hint="eastAsia"/>
          <w:sz w:val="24"/>
          <w:szCs w:val="24"/>
        </w:rPr>
        <w:t>left pharmacy school</w:t>
      </w:r>
      <w:ins w:id="11" w:author="remst43@yahoo.com" w:date="2017-10-11T07:25:00Z">
        <w:r w:rsidR="00DD388B">
          <w:rPr>
            <w:rFonts w:ascii="Times New Roman" w:hAnsi="Times New Roman" w:cs="Times New Roman"/>
            <w:sz w:val="24"/>
            <w:szCs w:val="24"/>
          </w:rPr>
          <w:t xml:space="preserve"> and entered Pitt</w:t>
        </w:r>
      </w:ins>
      <w:r w:rsidR="00A34F81">
        <w:rPr>
          <w:rFonts w:ascii="Times New Roman" w:hAnsi="Times New Roman" w:cs="Times New Roman" w:hint="eastAsia"/>
          <w:sz w:val="24"/>
          <w:szCs w:val="24"/>
        </w:rPr>
        <w:t>. I was completely lost in choosing</w:t>
      </w:r>
      <w:r w:rsidR="00A34F81">
        <w:rPr>
          <w:rFonts w:ascii="Times New Roman" w:hAnsi="Times New Roman" w:cs="Times New Roman"/>
          <w:sz w:val="24"/>
          <w:szCs w:val="24"/>
        </w:rPr>
        <w:t xml:space="preserve"> a</w:t>
      </w:r>
      <w:r w:rsidR="00A34F81">
        <w:rPr>
          <w:rFonts w:ascii="Times New Roman" w:hAnsi="Times New Roman" w:cs="Times New Roman" w:hint="eastAsia"/>
          <w:sz w:val="24"/>
          <w:szCs w:val="24"/>
        </w:rPr>
        <w:t xml:space="preserve"> major, finding </w:t>
      </w:r>
      <w:r w:rsidR="00A601C4">
        <w:rPr>
          <w:rFonts w:ascii="Times New Roman" w:hAnsi="Times New Roman" w:cs="Times New Roman" w:hint="eastAsia"/>
          <w:sz w:val="24"/>
          <w:szCs w:val="24"/>
        </w:rPr>
        <w:t xml:space="preserve">an </w:t>
      </w:r>
      <w:r w:rsidR="00A34F81">
        <w:rPr>
          <w:rFonts w:ascii="Times New Roman" w:hAnsi="Times New Roman" w:cs="Times New Roman" w:hint="eastAsia"/>
          <w:sz w:val="24"/>
          <w:szCs w:val="24"/>
        </w:rPr>
        <w:t>academic interest and setting up</w:t>
      </w:r>
      <w:r w:rsidR="00A34F81">
        <w:rPr>
          <w:rFonts w:ascii="Times New Roman" w:hAnsi="Times New Roman" w:cs="Times New Roman"/>
          <w:sz w:val="24"/>
          <w:szCs w:val="24"/>
        </w:rPr>
        <w:t xml:space="preserve"> my</w:t>
      </w:r>
      <w:r w:rsidR="00A34F81">
        <w:rPr>
          <w:rFonts w:ascii="Times New Roman" w:hAnsi="Times New Roman" w:cs="Times New Roman" w:hint="eastAsia"/>
          <w:sz w:val="24"/>
          <w:szCs w:val="24"/>
        </w:rPr>
        <w:t xml:space="preserve"> actual future plan. </w:t>
      </w:r>
      <w:r w:rsidR="00A601C4">
        <w:rPr>
          <w:rFonts w:ascii="Times New Roman" w:hAnsi="Times New Roman" w:cs="Times New Roman" w:hint="eastAsia"/>
          <w:sz w:val="24"/>
          <w:szCs w:val="24"/>
        </w:rPr>
        <w:t>While patiently waiting until completion of my duty, I</w:t>
      </w:r>
      <w:r w:rsidR="00525D65">
        <w:rPr>
          <w:rFonts w:ascii="Times New Roman" w:hAnsi="Times New Roman" w:cs="Times New Roman" w:hint="eastAsia"/>
          <w:sz w:val="24"/>
          <w:szCs w:val="24"/>
        </w:rPr>
        <w:t xml:space="preserve"> </w:t>
      </w:r>
      <w:r w:rsidR="00A601C4">
        <w:rPr>
          <w:rFonts w:ascii="Times New Roman" w:hAnsi="Times New Roman" w:cs="Times New Roman" w:hint="eastAsia"/>
          <w:sz w:val="24"/>
          <w:szCs w:val="24"/>
        </w:rPr>
        <w:t xml:space="preserve">had plenty of time to carefully consider and think over </w:t>
      </w:r>
      <w:ins w:id="12" w:author="remst43@yahoo.com" w:date="2017-10-11T07:25:00Z">
        <w:r w:rsidR="00DD388B">
          <w:rPr>
            <w:rFonts w:ascii="Times New Roman" w:hAnsi="Times New Roman" w:cs="Times New Roman"/>
            <w:sz w:val="24"/>
            <w:szCs w:val="24"/>
          </w:rPr>
          <w:t xml:space="preserve">the </w:t>
        </w:r>
      </w:ins>
      <w:r w:rsidR="00A601C4">
        <w:rPr>
          <w:rFonts w:ascii="Times New Roman" w:hAnsi="Times New Roman" w:cs="Times New Roman" w:hint="eastAsia"/>
          <w:sz w:val="24"/>
          <w:szCs w:val="24"/>
        </w:rPr>
        <w:t>future path</w:t>
      </w:r>
      <w:r w:rsidR="00ED75A2">
        <w:rPr>
          <w:rFonts w:ascii="Times New Roman" w:hAnsi="Times New Roman" w:cs="Times New Roman" w:hint="eastAsia"/>
          <w:sz w:val="24"/>
          <w:szCs w:val="24"/>
        </w:rPr>
        <w:t xml:space="preserve"> that I should take. </w:t>
      </w:r>
      <w:r w:rsidR="00335A50">
        <w:rPr>
          <w:rFonts w:ascii="Times New Roman" w:hAnsi="Times New Roman" w:cs="Times New Roman" w:hint="eastAsia"/>
          <w:sz w:val="24"/>
          <w:szCs w:val="24"/>
        </w:rPr>
        <w:t>I realized that</w:t>
      </w:r>
      <w:r w:rsidR="00D55122">
        <w:rPr>
          <w:rFonts w:ascii="Times New Roman" w:hAnsi="Times New Roman" w:cs="Times New Roman" w:hint="eastAsia"/>
          <w:sz w:val="24"/>
          <w:szCs w:val="24"/>
        </w:rPr>
        <w:t xml:space="preserve"> I must find and </w:t>
      </w:r>
      <w:r w:rsidR="00D55122" w:rsidRPr="00DD388B">
        <w:rPr>
          <w:rFonts w:ascii="Times New Roman" w:hAnsi="Times New Roman" w:cs="Times New Roman" w:hint="eastAsia"/>
          <w:color w:val="FF0000"/>
          <w:sz w:val="24"/>
          <w:szCs w:val="24"/>
          <w:rPrChange w:id="13" w:author="remst43@yahoo.com" w:date="2017-10-11T07:25:00Z">
            <w:rPr>
              <w:rFonts w:ascii="Times New Roman" w:hAnsi="Times New Roman" w:cs="Times New Roman" w:hint="eastAsia"/>
              <w:sz w:val="24"/>
              <w:szCs w:val="24"/>
            </w:rPr>
          </w:rPrChange>
        </w:rPr>
        <w:t>first approach to</w:t>
      </w:r>
      <w:ins w:id="14" w:author="remst43@yahoo.com" w:date="2017-10-11T07:26:00Z">
        <w:r w:rsidR="00DD388B">
          <w:rPr>
            <w:rFonts w:ascii="Times New Roman" w:hAnsi="Times New Roman" w:cs="Times New Roman"/>
            <w:color w:val="FF0000"/>
            <w:sz w:val="24"/>
            <w:szCs w:val="24"/>
          </w:rPr>
          <w:t>????</w:t>
        </w:r>
      </w:ins>
      <w:r w:rsidR="00D55122">
        <w:rPr>
          <w:rFonts w:ascii="Times New Roman" w:hAnsi="Times New Roman" w:cs="Times New Roman" w:hint="eastAsia"/>
          <w:sz w:val="24"/>
          <w:szCs w:val="24"/>
        </w:rPr>
        <w:t xml:space="preserve"> something that I could pour my passion into, but not wait aimlessly until</w:t>
      </w:r>
      <w:r w:rsidR="0094605A">
        <w:rPr>
          <w:rFonts w:ascii="Times New Roman" w:hAnsi="Times New Roman" w:cs="Times New Roman" w:hint="eastAsia"/>
          <w:sz w:val="24"/>
          <w:szCs w:val="24"/>
        </w:rPr>
        <w:t xml:space="preserve"> a random future goal suddenly pops up in my </w:t>
      </w:r>
      <w:r w:rsidR="0094605A">
        <w:rPr>
          <w:rFonts w:ascii="Times New Roman" w:hAnsi="Times New Roman" w:cs="Times New Roman" w:hint="eastAsia"/>
          <w:sz w:val="24"/>
          <w:szCs w:val="24"/>
        </w:rPr>
        <w:lastRenderedPageBreak/>
        <w:t>head.</w:t>
      </w:r>
      <w:r w:rsidR="00D55122">
        <w:rPr>
          <w:rFonts w:ascii="Times New Roman" w:hAnsi="Times New Roman" w:cs="Times New Roman" w:hint="eastAsia"/>
          <w:sz w:val="24"/>
          <w:szCs w:val="24"/>
        </w:rPr>
        <w:t xml:space="preserve"> </w:t>
      </w:r>
      <w:r w:rsidR="001F1692">
        <w:rPr>
          <w:rFonts w:ascii="Times New Roman" w:hAnsi="Times New Roman" w:cs="Times New Roman" w:hint="eastAsia"/>
          <w:sz w:val="24"/>
          <w:szCs w:val="24"/>
        </w:rPr>
        <w:t xml:space="preserve">Thus, I decided to pursue computer science. As </w:t>
      </w:r>
      <w:r w:rsidR="0068201B">
        <w:rPr>
          <w:rFonts w:ascii="Times New Roman" w:hAnsi="Times New Roman" w:cs="Times New Roman" w:hint="eastAsia"/>
          <w:sz w:val="24"/>
          <w:szCs w:val="24"/>
        </w:rPr>
        <w:t xml:space="preserve">a </w:t>
      </w:r>
      <w:ins w:id="15" w:author="remst43@yahoo.com" w:date="2017-10-11T07:26:00Z">
        <w:r w:rsidR="00DD388B">
          <w:rPr>
            <w:rFonts w:ascii="Times New Roman" w:hAnsi="Times New Roman" w:cs="Times New Roman"/>
            <w:sz w:val="24"/>
            <w:szCs w:val="24"/>
          </w:rPr>
          <w:t xml:space="preserve">long </w:t>
        </w:r>
        <w:proofErr w:type="gramStart"/>
        <w:r w:rsidR="00DD388B">
          <w:rPr>
            <w:rFonts w:ascii="Times New Roman" w:hAnsi="Times New Roman" w:cs="Times New Roman"/>
            <w:sz w:val="24"/>
            <w:szCs w:val="24"/>
          </w:rPr>
          <w:t>time</w:t>
        </w:r>
        <w:proofErr w:type="gramEnd"/>
        <w:r w:rsidR="00DD388B">
          <w:rPr>
            <w:rFonts w:ascii="Times New Roman" w:hAnsi="Times New Roman" w:cs="Times New Roman"/>
            <w:sz w:val="24"/>
            <w:szCs w:val="24"/>
          </w:rPr>
          <w:t xml:space="preserve"> </w:t>
        </w:r>
      </w:ins>
      <w:r w:rsidR="00D67980">
        <w:rPr>
          <w:rFonts w:ascii="Times New Roman" w:hAnsi="Times New Roman" w:cs="Times New Roman" w:hint="eastAsia"/>
          <w:sz w:val="24"/>
          <w:szCs w:val="24"/>
        </w:rPr>
        <w:t>computer-loving person, I believe</w:t>
      </w:r>
      <w:ins w:id="16" w:author="remst43@yahoo.com" w:date="2017-10-11T07:26:00Z">
        <w:r w:rsidR="00DD388B">
          <w:rPr>
            <w:rFonts w:ascii="Times New Roman" w:hAnsi="Times New Roman" w:cs="Times New Roman"/>
            <w:sz w:val="24"/>
            <w:szCs w:val="24"/>
          </w:rPr>
          <w:t>d</w:t>
        </w:r>
      </w:ins>
      <w:r w:rsidR="00D67980">
        <w:rPr>
          <w:rFonts w:ascii="Times New Roman" w:hAnsi="Times New Roman" w:cs="Times New Roman" w:hint="eastAsia"/>
          <w:sz w:val="24"/>
          <w:szCs w:val="24"/>
        </w:rPr>
        <w:t xml:space="preserve"> it </w:t>
      </w:r>
      <w:ins w:id="17" w:author="remst43@yahoo.com" w:date="2017-10-11T07:26:00Z">
        <w:r w:rsidR="00DD388B">
          <w:rPr>
            <w:rFonts w:ascii="Times New Roman" w:hAnsi="Times New Roman" w:cs="Times New Roman"/>
            <w:sz w:val="24"/>
            <w:szCs w:val="24"/>
          </w:rPr>
          <w:t>was</w:t>
        </w:r>
      </w:ins>
      <w:del w:id="18" w:author="remst43@yahoo.com" w:date="2017-10-11T07:26:00Z">
        <w:r w:rsidR="00D67980" w:rsidDel="00DD388B">
          <w:rPr>
            <w:rFonts w:ascii="Times New Roman" w:hAnsi="Times New Roman" w:cs="Times New Roman" w:hint="eastAsia"/>
            <w:sz w:val="24"/>
            <w:szCs w:val="24"/>
          </w:rPr>
          <w:delText>is</w:delText>
        </w:r>
      </w:del>
      <w:r w:rsidR="00D67980">
        <w:rPr>
          <w:rFonts w:ascii="Times New Roman" w:hAnsi="Times New Roman" w:cs="Times New Roman" w:hint="eastAsia"/>
          <w:sz w:val="24"/>
          <w:szCs w:val="24"/>
        </w:rPr>
        <w:t xml:space="preserve"> very worthy of putting my passion and effort into building and creating useful applications which can contribute to the </w:t>
      </w:r>
      <w:ins w:id="19" w:author="remst43@yahoo.com" w:date="2017-10-11T07:27:00Z">
        <w:r w:rsidR="00DD388B">
          <w:rPr>
            <w:rFonts w:ascii="Times New Roman" w:hAnsi="Times New Roman" w:cs="Times New Roman"/>
            <w:sz w:val="24"/>
            <w:szCs w:val="24"/>
          </w:rPr>
          <w:t xml:space="preserve">betterment of </w:t>
        </w:r>
      </w:ins>
      <w:r w:rsidR="00D67980">
        <w:rPr>
          <w:rFonts w:ascii="Times New Roman" w:hAnsi="Times New Roman" w:cs="Times New Roman" w:hint="eastAsia"/>
          <w:sz w:val="24"/>
          <w:szCs w:val="24"/>
        </w:rPr>
        <w:t>society</w:t>
      </w:r>
      <w:ins w:id="20" w:author="remst43@yahoo.com" w:date="2017-10-11T07:27:00Z">
        <w:r w:rsidR="00DD388B">
          <w:rPr>
            <w:rFonts w:ascii="Times New Roman" w:hAnsi="Times New Roman" w:cs="Times New Roman"/>
            <w:sz w:val="24"/>
            <w:szCs w:val="24"/>
          </w:rPr>
          <w:t>. C</w:t>
        </w:r>
      </w:ins>
      <w:del w:id="21" w:author="remst43@yahoo.com" w:date="2017-10-11T07:27:00Z">
        <w:r w:rsidR="00D67980" w:rsidDel="00DD388B">
          <w:rPr>
            <w:rFonts w:ascii="Times New Roman" w:hAnsi="Times New Roman" w:cs="Times New Roman" w:hint="eastAsia"/>
            <w:sz w:val="24"/>
            <w:szCs w:val="24"/>
          </w:rPr>
          <w:delText>, and c</w:delText>
        </w:r>
      </w:del>
      <w:r w:rsidR="00D67980">
        <w:rPr>
          <w:rFonts w:ascii="Times New Roman" w:hAnsi="Times New Roman" w:cs="Times New Roman" w:hint="eastAsia"/>
          <w:sz w:val="24"/>
          <w:szCs w:val="24"/>
        </w:rPr>
        <w:t xml:space="preserve">omputer science enables me to </w:t>
      </w:r>
      <w:ins w:id="22" w:author="remst43@yahoo.com" w:date="2017-10-11T07:27:00Z">
        <w:r w:rsidR="00DD388B">
          <w:rPr>
            <w:rFonts w:ascii="Times New Roman" w:hAnsi="Times New Roman" w:cs="Times New Roman"/>
            <w:sz w:val="24"/>
            <w:szCs w:val="24"/>
          </w:rPr>
          <w:t xml:space="preserve">the </w:t>
        </w:r>
      </w:ins>
      <w:r w:rsidR="00D67980">
        <w:rPr>
          <w:rFonts w:ascii="Times New Roman" w:hAnsi="Times New Roman" w:cs="Times New Roman" w:hint="eastAsia"/>
          <w:sz w:val="24"/>
          <w:szCs w:val="24"/>
        </w:rPr>
        <w:t>obtain skills I need</w:t>
      </w:r>
      <w:ins w:id="23" w:author="remst43@yahoo.com" w:date="2017-10-11T07:27:00Z">
        <w:r w:rsidR="00DD388B">
          <w:rPr>
            <w:rFonts w:ascii="Times New Roman" w:hAnsi="Times New Roman" w:cs="Times New Roman"/>
            <w:sz w:val="24"/>
            <w:szCs w:val="24"/>
          </w:rPr>
          <w:t xml:space="preserve"> to do just that.</w:t>
        </w:r>
      </w:ins>
      <w:del w:id="24" w:author="remst43@yahoo.com" w:date="2017-10-11T07:27:00Z">
        <w:r w:rsidR="00D67980" w:rsidDel="00DD388B">
          <w:rPr>
            <w:rFonts w:ascii="Times New Roman" w:hAnsi="Times New Roman" w:cs="Times New Roman" w:hint="eastAsia"/>
            <w:sz w:val="24"/>
            <w:szCs w:val="24"/>
          </w:rPr>
          <w:delText>.</w:delText>
        </w:r>
      </w:del>
    </w:p>
    <w:p w14:paraId="1C18F5E4" w14:textId="77777777" w:rsidR="00D427CC" w:rsidRDefault="006B7B2B"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While at Pitt, </w:t>
      </w:r>
      <w:r>
        <w:rPr>
          <w:rFonts w:ascii="Times New Roman" w:hAnsi="Times New Roman" w:cs="Times New Roman" w:hint="eastAsia"/>
          <w:sz w:val="24"/>
          <w:szCs w:val="24"/>
          <w:shd w:val="clear" w:color="auto" w:fill="FFFFFF"/>
        </w:rPr>
        <w:t>I used my time and efforts wisely to learn and develop</w:t>
      </w:r>
      <w:r>
        <w:rPr>
          <w:rFonts w:ascii="Times New Roman" w:hAnsi="Times New Roman" w:cs="Times New Roman"/>
          <w:sz w:val="24"/>
          <w:szCs w:val="24"/>
          <w:shd w:val="clear" w:color="auto" w:fill="FFFFFF"/>
        </w:rPr>
        <w:t xml:space="preserve"> a</w:t>
      </w:r>
      <w:r>
        <w:rPr>
          <w:rFonts w:ascii="Times New Roman" w:hAnsi="Times New Roman" w:cs="Times New Roman" w:hint="eastAsia"/>
          <w:sz w:val="24"/>
          <w:szCs w:val="24"/>
          <w:shd w:val="clear" w:color="auto" w:fill="FFFFFF"/>
        </w:rPr>
        <w:t xml:space="preserve"> solid foundation o</w:t>
      </w:r>
      <w:r>
        <w:rPr>
          <w:rFonts w:ascii="Times New Roman" w:hAnsi="Times New Roman" w:cs="Times New Roman"/>
          <w:sz w:val="24"/>
          <w:szCs w:val="24"/>
          <w:shd w:val="clear" w:color="auto" w:fill="FFFFFF"/>
        </w:rPr>
        <w:t>f</w:t>
      </w:r>
      <w:r>
        <w:rPr>
          <w:rFonts w:ascii="Times New Roman" w:hAnsi="Times New Roman" w:cs="Times New Roman" w:hint="eastAsia"/>
          <w:sz w:val="24"/>
          <w:szCs w:val="24"/>
          <w:shd w:val="clear" w:color="auto" w:fill="FFFFFF"/>
        </w:rPr>
        <w:t xml:space="preserve"> basic programming concepts under</w:t>
      </w:r>
      <w:r>
        <w:rPr>
          <w:rFonts w:ascii="Times New Roman" w:hAnsi="Times New Roman" w:cs="Times New Roman"/>
          <w:sz w:val="24"/>
          <w:szCs w:val="24"/>
          <w:shd w:val="clear" w:color="auto" w:fill="FFFFFF"/>
        </w:rPr>
        <w:t xml:space="preserve"> an</w:t>
      </w:r>
      <w:r>
        <w:rPr>
          <w:rFonts w:ascii="Times New Roman" w:hAnsi="Times New Roman" w:cs="Times New Roman" w:hint="eastAsia"/>
          <w:sz w:val="24"/>
          <w:szCs w:val="24"/>
          <w:shd w:val="clear" w:color="auto" w:fill="FFFFFF"/>
        </w:rPr>
        <w:t xml:space="preserve"> object-oriented programming early-focused curriculum. The curriculum gave me invaluable experiences such as learning</w:t>
      </w:r>
      <w:r>
        <w:rPr>
          <w:rFonts w:ascii="Times New Roman" w:hAnsi="Times New Roman" w:cs="Times New Roman"/>
          <w:sz w:val="24"/>
          <w:szCs w:val="24"/>
          <w:shd w:val="clear" w:color="auto" w:fill="FFFFFF"/>
        </w:rPr>
        <w:t xml:space="preserve"> the</w:t>
      </w:r>
      <w:r>
        <w:rPr>
          <w:rFonts w:ascii="Times New Roman" w:hAnsi="Times New Roman" w:cs="Times New Roman" w:hint="eastAsia"/>
          <w:sz w:val="24"/>
          <w:szCs w:val="24"/>
          <w:shd w:val="clear" w:color="auto" w:fill="FFFFFF"/>
        </w:rPr>
        <w:t xml:space="preserve"> basis of data structures, assembly languages and using Java to </w:t>
      </w:r>
      <w:r>
        <w:rPr>
          <w:rFonts w:ascii="Times New Roman" w:hAnsi="Times New Roman" w:cs="Times New Roman"/>
          <w:sz w:val="24"/>
          <w:szCs w:val="24"/>
          <w:shd w:val="clear" w:color="auto" w:fill="FFFFFF"/>
        </w:rPr>
        <w:t xml:space="preserve">manage prospective </w:t>
      </w:r>
      <w:proofErr w:type="gramStart"/>
      <w:r>
        <w:rPr>
          <w:rFonts w:ascii="Times New Roman" w:hAnsi="Times New Roman" w:cs="Times New Roman"/>
          <w:sz w:val="24"/>
          <w:szCs w:val="24"/>
          <w:shd w:val="clear" w:color="auto" w:fill="FFFFFF"/>
        </w:rPr>
        <w:t>real world</w:t>
      </w:r>
      <w:proofErr w:type="gramEnd"/>
      <w:r>
        <w:rPr>
          <w:rFonts w:ascii="Times New Roman" w:hAnsi="Times New Roman" w:cs="Times New Roman"/>
          <w:sz w:val="24"/>
          <w:szCs w:val="24"/>
          <w:shd w:val="clear" w:color="auto" w:fill="FFFFFF"/>
        </w:rPr>
        <w:t xml:space="preserve"> problems</w:t>
      </w:r>
      <w:r>
        <w:rPr>
          <w:rFonts w:ascii="Times New Roman" w:hAnsi="Times New Roman" w:cs="Times New Roman" w:hint="eastAsia"/>
          <w:sz w:val="24"/>
          <w:szCs w:val="24"/>
          <w:shd w:val="clear" w:color="auto" w:fill="FFFFFF"/>
        </w:rPr>
        <w:t>.</w:t>
      </w:r>
      <w:r>
        <w:rPr>
          <w:rFonts w:ascii="Times New Roman" w:hAnsi="Times New Roman" w:cs="Times New Roman"/>
          <w:sz w:val="24"/>
          <w:szCs w:val="24"/>
          <w:shd w:val="clear" w:color="auto" w:fill="FFFFFF"/>
        </w:rPr>
        <w:t xml:space="preserve"> My grasp of the</w:t>
      </w:r>
      <w:r>
        <w:rPr>
          <w:rFonts w:ascii="Times New Roman" w:hAnsi="Times New Roman" w:cs="Times New Roman" w:hint="eastAsia"/>
          <w:sz w:val="24"/>
          <w:szCs w:val="24"/>
          <w:shd w:val="clear" w:color="auto" w:fill="FFFFFF"/>
        </w:rPr>
        <w:t xml:space="preserve"> fundamental </w:t>
      </w:r>
      <w:r>
        <w:rPr>
          <w:rFonts w:ascii="Times New Roman" w:hAnsi="Times New Roman" w:cs="Times New Roman"/>
          <w:sz w:val="24"/>
          <w:szCs w:val="24"/>
          <w:shd w:val="clear" w:color="auto" w:fill="FFFFFF"/>
        </w:rPr>
        <w:t>knowledge</w:t>
      </w:r>
      <w:r>
        <w:rPr>
          <w:rFonts w:ascii="Times New Roman" w:hAnsi="Times New Roman" w:cs="Times New Roman" w:hint="eastAsia"/>
          <w:sz w:val="24"/>
          <w:szCs w:val="24"/>
          <w:shd w:val="clear" w:color="auto" w:fill="FFFFFF"/>
        </w:rPr>
        <w:t xml:space="preserve"> and good academic standing prove that I can successfully move on to upper-level courses.</w:t>
      </w:r>
      <w:r>
        <w:rPr>
          <w:rFonts w:ascii="Times New Roman" w:hAnsi="Times New Roman" w:cs="Times New Roman"/>
          <w:sz w:val="24"/>
          <w:szCs w:val="24"/>
          <w:shd w:val="clear" w:color="auto" w:fill="FFFFFF"/>
        </w:rPr>
        <w:t xml:space="preserve"> </w:t>
      </w:r>
      <w:r w:rsidR="00D427CC">
        <w:rPr>
          <w:rFonts w:ascii="Times New Roman" w:hAnsi="Times New Roman" w:cs="Times New Roman" w:hint="eastAsia"/>
          <w:sz w:val="24"/>
          <w:szCs w:val="24"/>
          <w:shd w:val="clear" w:color="auto" w:fill="FFFFFF"/>
        </w:rPr>
        <w:t xml:space="preserve">While Pitt offers me many learning opportunities, I am looking for </w:t>
      </w:r>
      <w:r w:rsidR="00D427CC">
        <w:rPr>
          <w:rFonts w:ascii="Times New Roman" w:hAnsi="Times New Roman" w:cs="Times New Roman"/>
          <w:sz w:val="24"/>
          <w:szCs w:val="24"/>
          <w:shd w:val="clear" w:color="auto" w:fill="FFFFFF"/>
        </w:rPr>
        <w:t>further challenge</w:t>
      </w:r>
      <w:ins w:id="25" w:author="remst43@yahoo.com" w:date="2017-10-11T07:28:00Z">
        <w:r w:rsidR="00DD388B">
          <w:rPr>
            <w:rFonts w:ascii="Times New Roman" w:hAnsi="Times New Roman" w:cs="Times New Roman"/>
            <w:sz w:val="24"/>
            <w:szCs w:val="24"/>
            <w:shd w:val="clear" w:color="auto" w:fill="FFFFFF"/>
          </w:rPr>
          <w:t>s</w:t>
        </w:r>
      </w:ins>
      <w:r w:rsidR="00D427CC">
        <w:rPr>
          <w:rFonts w:ascii="Times New Roman" w:hAnsi="Times New Roman" w:cs="Times New Roman"/>
          <w:sz w:val="24"/>
          <w:szCs w:val="24"/>
          <w:shd w:val="clear" w:color="auto" w:fill="FFFFFF"/>
        </w:rPr>
        <w:t xml:space="preserve"> and </w:t>
      </w:r>
      <w:r w:rsidR="00D427CC">
        <w:rPr>
          <w:rFonts w:ascii="Times New Roman" w:hAnsi="Times New Roman" w:cs="Times New Roman" w:hint="eastAsia"/>
          <w:sz w:val="24"/>
          <w:szCs w:val="24"/>
          <w:shd w:val="clear" w:color="auto" w:fill="FFFFFF"/>
        </w:rPr>
        <w:t xml:space="preserve">abundant </w:t>
      </w:r>
      <w:r w:rsidR="00D427CC">
        <w:rPr>
          <w:rFonts w:ascii="Times New Roman" w:hAnsi="Times New Roman" w:cs="Times New Roman"/>
          <w:sz w:val="24"/>
          <w:szCs w:val="24"/>
          <w:shd w:val="clear" w:color="auto" w:fill="FFFFFF"/>
        </w:rPr>
        <w:t>resource</w:t>
      </w:r>
      <w:r w:rsidR="00D427CC">
        <w:rPr>
          <w:rFonts w:ascii="Times New Roman" w:hAnsi="Times New Roman" w:cs="Times New Roman" w:hint="eastAsia"/>
          <w:sz w:val="24"/>
          <w:szCs w:val="24"/>
          <w:shd w:val="clear" w:color="auto" w:fill="FFFFFF"/>
        </w:rPr>
        <w:t xml:space="preserve"> which </w:t>
      </w:r>
      <w:ins w:id="26" w:author="remst43@yahoo.com" w:date="2017-10-11T07:28:00Z">
        <w:r w:rsidR="00DD388B">
          <w:rPr>
            <w:rFonts w:ascii="Times New Roman" w:hAnsi="Times New Roman" w:cs="Times New Roman"/>
            <w:sz w:val="24"/>
            <w:szCs w:val="24"/>
            <w:shd w:val="clear" w:color="auto" w:fill="FFFFFF"/>
          </w:rPr>
          <w:t>are</w:t>
        </w:r>
      </w:ins>
      <w:del w:id="27" w:author="remst43@yahoo.com" w:date="2017-10-11T07:28:00Z">
        <w:r w:rsidR="00D427CC" w:rsidDel="00DD388B">
          <w:rPr>
            <w:rFonts w:ascii="Times New Roman" w:hAnsi="Times New Roman" w:cs="Times New Roman" w:hint="eastAsia"/>
            <w:sz w:val="24"/>
            <w:szCs w:val="24"/>
            <w:shd w:val="clear" w:color="auto" w:fill="FFFFFF"/>
          </w:rPr>
          <w:delText>is</w:delText>
        </w:r>
      </w:del>
      <w:r w:rsidR="00D427CC">
        <w:rPr>
          <w:rFonts w:ascii="Times New Roman" w:hAnsi="Times New Roman" w:cs="Times New Roman" w:hint="eastAsia"/>
          <w:sz w:val="24"/>
          <w:szCs w:val="24"/>
          <w:shd w:val="clear" w:color="auto" w:fill="FFFFFF"/>
        </w:rPr>
        <w:t xml:space="preserve"> offered at</w:t>
      </w:r>
      <w:del w:id="28" w:author="remst43@yahoo.com" w:date="2017-10-11T07:28:00Z">
        <w:r w:rsidR="00D427CC" w:rsidDel="00DD388B">
          <w:rPr>
            <w:rFonts w:ascii="Times New Roman" w:hAnsi="Times New Roman" w:cs="Times New Roman" w:hint="eastAsia"/>
            <w:sz w:val="24"/>
            <w:szCs w:val="24"/>
            <w:shd w:val="clear" w:color="auto" w:fill="FFFFFF"/>
          </w:rPr>
          <w:delText xml:space="preserve"> the</w:delText>
        </w:r>
      </w:del>
      <w:r w:rsidR="00D427CC">
        <w:rPr>
          <w:rFonts w:ascii="Times New Roman" w:hAnsi="Times New Roman" w:cs="Times New Roman" w:hint="eastAsia"/>
          <w:sz w:val="24"/>
          <w:szCs w:val="24"/>
          <w:shd w:val="clear" w:color="auto" w:fill="FFFFFF"/>
        </w:rPr>
        <w:t xml:space="preserve"> Cornell University. </w:t>
      </w:r>
    </w:p>
    <w:p w14:paraId="049DEB26" w14:textId="77777777" w:rsidR="00E91B49" w:rsidRDefault="00E91B49"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t>CS curriculum at</w:t>
      </w:r>
      <w:del w:id="29" w:author="remst43@yahoo.com" w:date="2017-10-11T07:28:00Z">
        <w:r w:rsidDel="00DD388B">
          <w:rPr>
            <w:rFonts w:ascii="Times New Roman" w:hAnsi="Times New Roman" w:cs="Times New Roman" w:hint="eastAsia"/>
            <w:sz w:val="24"/>
            <w:szCs w:val="24"/>
            <w:shd w:val="clear" w:color="auto" w:fill="FFFFFF"/>
          </w:rPr>
          <w:delText xml:space="preserve"> the</w:delText>
        </w:r>
      </w:del>
      <w:r>
        <w:rPr>
          <w:rFonts w:ascii="Times New Roman" w:hAnsi="Times New Roman" w:cs="Times New Roman" w:hint="eastAsia"/>
          <w:sz w:val="24"/>
          <w:szCs w:val="24"/>
          <w:shd w:val="clear" w:color="auto" w:fill="FFFFFF"/>
        </w:rPr>
        <w:t xml:space="preserve"> Cornell University is very distinct from </w:t>
      </w:r>
      <w:ins w:id="30" w:author="remst43@yahoo.com" w:date="2017-10-11T07:28:00Z">
        <w:r w:rsidR="00DD388B">
          <w:rPr>
            <w:rFonts w:ascii="Times New Roman" w:hAnsi="Times New Roman" w:cs="Times New Roman"/>
            <w:sz w:val="24"/>
            <w:szCs w:val="24"/>
            <w:shd w:val="clear" w:color="auto" w:fill="FFFFFF"/>
          </w:rPr>
          <w:t xml:space="preserve">the </w:t>
        </w:r>
      </w:ins>
      <w:r>
        <w:rPr>
          <w:rFonts w:ascii="Times New Roman" w:hAnsi="Times New Roman" w:cs="Times New Roman" w:hint="eastAsia"/>
          <w:sz w:val="24"/>
          <w:szCs w:val="24"/>
          <w:shd w:val="clear" w:color="auto" w:fill="FFFFFF"/>
        </w:rPr>
        <w:t xml:space="preserve">one </w:t>
      </w:r>
      <w:ins w:id="31" w:author="remst43@yahoo.com" w:date="2017-10-11T07:28:00Z">
        <w:r w:rsidR="00DD388B">
          <w:rPr>
            <w:rFonts w:ascii="Times New Roman" w:hAnsi="Times New Roman" w:cs="Times New Roman"/>
            <w:sz w:val="24"/>
            <w:szCs w:val="24"/>
            <w:shd w:val="clear" w:color="auto" w:fill="FFFFFF"/>
          </w:rPr>
          <w:t xml:space="preserve">offered </w:t>
        </w:r>
      </w:ins>
      <w:r>
        <w:rPr>
          <w:rFonts w:ascii="Times New Roman" w:hAnsi="Times New Roman" w:cs="Times New Roman" w:hint="eastAsia"/>
          <w:sz w:val="24"/>
          <w:szCs w:val="24"/>
          <w:shd w:val="clear" w:color="auto" w:fill="FFFFFF"/>
        </w:rPr>
        <w:t>at my current university. Cornell</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s CS curriculum requires technical electives and external specialization courses. To complete technical electives, I </w:t>
      </w:r>
      <w:r w:rsidR="00255380">
        <w:rPr>
          <w:rFonts w:ascii="Times New Roman" w:hAnsi="Times New Roman" w:cs="Times New Roman" w:hint="eastAsia"/>
          <w:sz w:val="24"/>
          <w:szCs w:val="24"/>
          <w:shd w:val="clear" w:color="auto" w:fill="FFFFFF"/>
        </w:rPr>
        <w:t>must choose three courses from various application areas such as economics, math, and natural sciences, and these courses must cover technical and quantitative method</w:t>
      </w:r>
      <w:ins w:id="32" w:author="remst43@yahoo.com" w:date="2017-10-11T07:29:00Z">
        <w:r w:rsidR="00DD388B">
          <w:rPr>
            <w:rFonts w:ascii="Times New Roman" w:hAnsi="Times New Roman" w:cs="Times New Roman"/>
            <w:sz w:val="24"/>
            <w:szCs w:val="24"/>
            <w:shd w:val="clear" w:color="auto" w:fill="FFFFFF"/>
          </w:rPr>
          <w:t>s</w:t>
        </w:r>
      </w:ins>
      <w:r w:rsidR="00255380">
        <w:rPr>
          <w:rFonts w:ascii="Times New Roman" w:hAnsi="Times New Roman" w:cs="Times New Roman" w:hint="eastAsia"/>
          <w:sz w:val="24"/>
          <w:szCs w:val="24"/>
          <w:shd w:val="clear" w:color="auto" w:fill="FFFFFF"/>
        </w:rPr>
        <w:t xml:space="preserve">. This requirement </w:t>
      </w:r>
      <w:r w:rsidR="006427E5">
        <w:rPr>
          <w:rFonts w:ascii="Times New Roman" w:hAnsi="Times New Roman" w:cs="Times New Roman" w:hint="eastAsia"/>
          <w:sz w:val="24"/>
          <w:szCs w:val="24"/>
          <w:shd w:val="clear" w:color="auto" w:fill="FFFFFF"/>
        </w:rPr>
        <w:t>can be helpful to me as</w:t>
      </w:r>
      <w:r w:rsidR="00BB7E9A">
        <w:rPr>
          <w:rFonts w:ascii="Times New Roman" w:hAnsi="Times New Roman" w:cs="Times New Roman" w:hint="eastAsia"/>
          <w:sz w:val="24"/>
          <w:szCs w:val="24"/>
          <w:shd w:val="clear" w:color="auto" w:fill="FFFFFF"/>
        </w:rPr>
        <w:t xml:space="preserve"> I can apply the knowledge base from</w:t>
      </w:r>
      <w:r w:rsidR="006427E5">
        <w:rPr>
          <w:rFonts w:ascii="Times New Roman" w:hAnsi="Times New Roman" w:cs="Times New Roman" w:hint="eastAsia"/>
          <w:sz w:val="24"/>
          <w:szCs w:val="24"/>
          <w:shd w:val="clear" w:color="auto" w:fill="FFFFFF"/>
        </w:rPr>
        <w:t xml:space="preserve"> learning economics and other s</w:t>
      </w:r>
      <w:r w:rsidR="00BB7E9A">
        <w:rPr>
          <w:rFonts w:ascii="Times New Roman" w:hAnsi="Times New Roman" w:cs="Times New Roman" w:hint="eastAsia"/>
          <w:sz w:val="24"/>
          <w:szCs w:val="24"/>
          <w:shd w:val="clear" w:color="auto" w:fill="FFFFFF"/>
        </w:rPr>
        <w:t xml:space="preserve">ubjects in depth to </w:t>
      </w:r>
      <w:r w:rsidR="008801EB">
        <w:rPr>
          <w:rFonts w:ascii="Times New Roman" w:hAnsi="Times New Roman" w:cs="Times New Roman" w:hint="eastAsia"/>
          <w:sz w:val="24"/>
          <w:szCs w:val="24"/>
          <w:shd w:val="clear" w:color="auto" w:fill="FFFFFF"/>
        </w:rPr>
        <w:t xml:space="preserve">practical problems in the society. Also, external specialization allows me to take any </w:t>
      </w:r>
      <w:r w:rsidR="008801EB">
        <w:rPr>
          <w:rFonts w:ascii="Times New Roman" w:hAnsi="Times New Roman" w:cs="Times New Roman"/>
          <w:sz w:val="24"/>
          <w:szCs w:val="24"/>
          <w:shd w:val="clear" w:color="auto" w:fill="FFFFFF"/>
        </w:rPr>
        <w:t xml:space="preserve">three </w:t>
      </w:r>
      <w:r w:rsidR="008801EB">
        <w:rPr>
          <w:rFonts w:ascii="Times New Roman" w:hAnsi="Times New Roman" w:cs="Times New Roman" w:hint="eastAsia"/>
          <w:sz w:val="24"/>
          <w:szCs w:val="24"/>
          <w:shd w:val="clear" w:color="auto" w:fill="FFFFFF"/>
        </w:rPr>
        <w:t xml:space="preserve">related courses </w:t>
      </w:r>
      <w:r w:rsidR="008801EB">
        <w:rPr>
          <w:rFonts w:ascii="Times New Roman" w:hAnsi="Times New Roman" w:cs="Times New Roman"/>
          <w:sz w:val="24"/>
          <w:szCs w:val="24"/>
          <w:shd w:val="clear" w:color="auto" w:fill="FFFFFF"/>
        </w:rPr>
        <w:t>which</w:t>
      </w:r>
      <w:r w:rsidR="008801EB">
        <w:rPr>
          <w:rFonts w:ascii="Times New Roman" w:hAnsi="Times New Roman" w:cs="Times New Roman" w:hint="eastAsia"/>
          <w:sz w:val="24"/>
          <w:szCs w:val="24"/>
          <w:shd w:val="clear" w:color="auto" w:fill="FFFFFF"/>
        </w:rPr>
        <w:t xml:space="preserve"> can be from various departments and fields that I am interested in. </w:t>
      </w:r>
      <w:r w:rsidR="0019381A">
        <w:rPr>
          <w:rFonts w:ascii="Times New Roman" w:hAnsi="Times New Roman" w:cs="Times New Roman" w:hint="eastAsia"/>
          <w:sz w:val="24"/>
          <w:szCs w:val="24"/>
          <w:shd w:val="clear" w:color="auto" w:fill="FFFFFF"/>
        </w:rPr>
        <w:t xml:space="preserve">These high-level and </w:t>
      </w:r>
      <w:r w:rsidR="0019381A">
        <w:rPr>
          <w:rFonts w:ascii="Times New Roman" w:hAnsi="Times New Roman" w:cs="Times New Roman"/>
          <w:sz w:val="24"/>
          <w:szCs w:val="24"/>
          <w:shd w:val="clear" w:color="auto" w:fill="FFFFFF"/>
        </w:rPr>
        <w:t>interdisciplinary</w:t>
      </w:r>
      <w:r w:rsidR="0019381A">
        <w:rPr>
          <w:rFonts w:ascii="Times New Roman" w:hAnsi="Times New Roman" w:cs="Times New Roman" w:hint="eastAsia"/>
          <w:sz w:val="24"/>
          <w:szCs w:val="24"/>
          <w:shd w:val="clear" w:color="auto" w:fill="FFFFFF"/>
        </w:rPr>
        <w:t xml:space="preserve"> resources at the University will definitely make me academically stronger.</w:t>
      </w:r>
    </w:p>
    <w:p w14:paraId="3952B093" w14:textId="77777777" w:rsidR="00110E2B" w:rsidRDefault="00110E2B"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p>
    <w:p w14:paraId="344CD1D8" w14:textId="77777777" w:rsidR="007C5BAD" w:rsidRPr="00110E2B" w:rsidRDefault="007C5BAD"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(Not sure how to wrap this up</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is it specifically detailed or no?)</w:t>
      </w:r>
      <w:ins w:id="33" w:author="remst43@yahoo.com" w:date="2017-10-11T07:30:00Z">
        <w:r w:rsidR="00DD388B">
          <w:rPr>
            <w:rFonts w:ascii="Times New Roman" w:hAnsi="Times New Roman" w:cs="Times New Roman"/>
            <w:sz w:val="24"/>
            <w:szCs w:val="24"/>
            <w:shd w:val="clear" w:color="auto" w:fill="FFFFFF"/>
          </w:rPr>
          <w:t xml:space="preserve"> My FIRST suggestion </w:t>
        </w:r>
        <w:r w:rsidR="00DD388B">
          <w:rPr>
            <w:rFonts w:ascii="Times New Roman" w:hAnsi="Times New Roman" w:cs="Times New Roman"/>
            <w:sz w:val="24"/>
            <w:szCs w:val="24"/>
            <w:shd w:val="clear" w:color="auto" w:fill="FFFFFF"/>
          </w:rPr>
          <w:lastRenderedPageBreak/>
          <w:t xml:space="preserve">is to reemphasize your PASSION for this major </w:t>
        </w:r>
        <w:r w:rsidR="00DD388B" w:rsidRPr="00DD388B">
          <w:rPr>
            <w:rFonts w:ascii="Times New Roman" w:hAnsi="Times New Roman" w:cs="Times New Roman"/>
            <w:sz w:val="24"/>
            <w:szCs w:val="24"/>
            <w:shd w:val="clear" w:color="auto" w:fill="FFFFFF"/>
          </w:rPr>
          <w:sym w:font="Wingdings" w:char="F04A"/>
        </w:r>
      </w:ins>
      <w:bookmarkStart w:id="34" w:name="_GoBack"/>
      <w:bookmarkEnd w:id="34"/>
    </w:p>
    <w:p w14:paraId="021B082A" w14:textId="77777777" w:rsidR="00B905DF" w:rsidRPr="00A15ADD" w:rsidRDefault="00B905DF" w:rsidP="00546065">
      <w:pPr>
        <w:spacing w:line="480" w:lineRule="auto"/>
        <w:rPr>
          <w:rFonts w:ascii="Times New Roman" w:hAnsi="Times New Roman" w:cs="Times New Roman"/>
          <w:sz w:val="24"/>
          <w:szCs w:val="24"/>
        </w:rPr>
      </w:pPr>
      <w:r>
        <w:rPr>
          <w:rFonts w:ascii="Times New Roman" w:hAnsi="Times New Roman" w:cs="Times New Roman" w:hint="eastAsia"/>
          <w:sz w:val="24"/>
          <w:szCs w:val="24"/>
        </w:rPr>
        <w:tab/>
      </w:r>
    </w:p>
    <w:p w14:paraId="6214EBAD" w14:textId="77777777" w:rsidR="00546065" w:rsidRPr="003A07F3" w:rsidRDefault="00546065" w:rsidP="009C186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46065" w:rsidRPr="003A07F3" w:rsidSect="000B4708">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C84E4" w14:textId="77777777" w:rsidR="00853BFC" w:rsidRDefault="00853BFC" w:rsidP="003A07F3">
      <w:r>
        <w:separator/>
      </w:r>
    </w:p>
  </w:endnote>
  <w:endnote w:type="continuationSeparator" w:id="0">
    <w:p w14:paraId="5AA3F88D" w14:textId="77777777" w:rsidR="00853BFC" w:rsidRDefault="00853BFC" w:rsidP="003A0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3FD81" w14:textId="77777777" w:rsidR="00853BFC" w:rsidRDefault="00853BFC" w:rsidP="003A07F3">
      <w:r>
        <w:separator/>
      </w:r>
    </w:p>
  </w:footnote>
  <w:footnote w:type="continuationSeparator" w:id="0">
    <w:p w14:paraId="6CFF2856" w14:textId="77777777" w:rsidR="00853BFC" w:rsidRDefault="00853BFC" w:rsidP="003A07F3">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mst43@yahoo.com">
    <w15:presenceInfo w15:providerId="Windows Live" w15:userId="42e476993464a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7F3"/>
    <w:rsid w:val="000B4708"/>
    <w:rsid w:val="00110E2B"/>
    <w:rsid w:val="00113434"/>
    <w:rsid w:val="00125D23"/>
    <w:rsid w:val="0019381A"/>
    <w:rsid w:val="001E099A"/>
    <w:rsid w:val="001F1692"/>
    <w:rsid w:val="001F2F62"/>
    <w:rsid w:val="00207F7E"/>
    <w:rsid w:val="00245491"/>
    <w:rsid w:val="00255380"/>
    <w:rsid w:val="00273FC2"/>
    <w:rsid w:val="0027577C"/>
    <w:rsid w:val="0029159F"/>
    <w:rsid w:val="002B22D8"/>
    <w:rsid w:val="002B3362"/>
    <w:rsid w:val="002D67AD"/>
    <w:rsid w:val="00335A50"/>
    <w:rsid w:val="003A07F3"/>
    <w:rsid w:val="003B5463"/>
    <w:rsid w:val="003C5EF5"/>
    <w:rsid w:val="00417AB4"/>
    <w:rsid w:val="0042132D"/>
    <w:rsid w:val="004803C4"/>
    <w:rsid w:val="004A2B84"/>
    <w:rsid w:val="00525D65"/>
    <w:rsid w:val="00546065"/>
    <w:rsid w:val="005C5B41"/>
    <w:rsid w:val="006407CC"/>
    <w:rsid w:val="006427E5"/>
    <w:rsid w:val="00666961"/>
    <w:rsid w:val="0068201B"/>
    <w:rsid w:val="00687E89"/>
    <w:rsid w:val="006B7B2B"/>
    <w:rsid w:val="007C5BAD"/>
    <w:rsid w:val="008060CA"/>
    <w:rsid w:val="00853BFC"/>
    <w:rsid w:val="008801EB"/>
    <w:rsid w:val="0094605A"/>
    <w:rsid w:val="00981E41"/>
    <w:rsid w:val="009C1861"/>
    <w:rsid w:val="009C51C7"/>
    <w:rsid w:val="00A15ADD"/>
    <w:rsid w:val="00A34F81"/>
    <w:rsid w:val="00A36ECE"/>
    <w:rsid w:val="00A455D4"/>
    <w:rsid w:val="00A601C4"/>
    <w:rsid w:val="00B11EAF"/>
    <w:rsid w:val="00B40DA6"/>
    <w:rsid w:val="00B905DF"/>
    <w:rsid w:val="00BB2D4B"/>
    <w:rsid w:val="00BB7E9A"/>
    <w:rsid w:val="00BF43BC"/>
    <w:rsid w:val="00C72E95"/>
    <w:rsid w:val="00C82921"/>
    <w:rsid w:val="00C932EC"/>
    <w:rsid w:val="00CA53ED"/>
    <w:rsid w:val="00D427CC"/>
    <w:rsid w:val="00D51E80"/>
    <w:rsid w:val="00D55122"/>
    <w:rsid w:val="00D67980"/>
    <w:rsid w:val="00DD388B"/>
    <w:rsid w:val="00E91B49"/>
    <w:rsid w:val="00ED75A2"/>
    <w:rsid w:val="00F0311D"/>
    <w:rsid w:val="00F543D4"/>
    <w:rsid w:val="00F60D5A"/>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6CA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4708"/>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07F3"/>
    <w:pPr>
      <w:tabs>
        <w:tab w:val="center" w:pos="4252"/>
        <w:tab w:val="right" w:pos="8504"/>
      </w:tabs>
      <w:snapToGrid w:val="0"/>
    </w:pPr>
  </w:style>
  <w:style w:type="character" w:customStyle="1" w:styleId="HeaderChar">
    <w:name w:val="Header Char"/>
    <w:basedOn w:val="DefaultParagraphFont"/>
    <w:link w:val="Header"/>
    <w:uiPriority w:val="99"/>
    <w:semiHidden/>
    <w:rsid w:val="003A07F3"/>
  </w:style>
  <w:style w:type="paragraph" w:styleId="Footer">
    <w:name w:val="footer"/>
    <w:basedOn w:val="Normal"/>
    <w:link w:val="FooterChar"/>
    <w:uiPriority w:val="99"/>
    <w:semiHidden/>
    <w:unhideWhenUsed/>
    <w:rsid w:val="003A07F3"/>
    <w:pPr>
      <w:tabs>
        <w:tab w:val="center" w:pos="4252"/>
        <w:tab w:val="right" w:pos="8504"/>
      </w:tabs>
      <w:snapToGrid w:val="0"/>
    </w:pPr>
  </w:style>
  <w:style w:type="character" w:customStyle="1" w:styleId="FooterChar">
    <w:name w:val="Footer Char"/>
    <w:basedOn w:val="DefaultParagraphFont"/>
    <w:link w:val="Footer"/>
    <w:uiPriority w:val="99"/>
    <w:semiHidden/>
    <w:rsid w:val="003A07F3"/>
  </w:style>
  <w:style w:type="paragraph" w:styleId="BalloonText">
    <w:name w:val="Balloon Text"/>
    <w:basedOn w:val="Normal"/>
    <w:link w:val="BalloonTextChar"/>
    <w:uiPriority w:val="99"/>
    <w:semiHidden/>
    <w:unhideWhenUsed/>
    <w:rsid w:val="009C5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51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588</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remst43@yahoo.com</cp:lastModifiedBy>
  <cp:revision>2</cp:revision>
  <cp:lastPrinted>2017-10-06T14:25:00Z</cp:lastPrinted>
  <dcterms:created xsi:type="dcterms:W3CDTF">2017-10-10T23:30:00Z</dcterms:created>
  <dcterms:modified xsi:type="dcterms:W3CDTF">2017-10-10T23:30:00Z</dcterms:modified>
</cp:coreProperties>
</file>